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41" w:type="dxa"/>
        <w:tblLook w:val="04A0" w:firstRow="1" w:lastRow="0" w:firstColumn="1" w:lastColumn="0" w:noHBand="0" w:noVBand="1"/>
      </w:tblPr>
      <w:tblGrid>
        <w:gridCol w:w="2073"/>
        <w:gridCol w:w="6868"/>
      </w:tblGrid>
      <w:tr w:rsidR="00361970" w14:paraId="43D9E22B" w14:textId="77777777" w:rsidTr="00EA1C15">
        <w:tc>
          <w:tcPr>
            <w:tcW w:w="8941" w:type="dxa"/>
            <w:gridSpan w:val="2"/>
            <w:shd w:val="clear" w:color="auto" w:fill="92D050"/>
          </w:tcPr>
          <w:p w14:paraId="054504E8" w14:textId="77777777" w:rsidR="00361970" w:rsidRPr="00361970" w:rsidRDefault="00361970" w:rsidP="00361970">
            <w:pPr>
              <w:jc w:val="center"/>
              <w:rPr>
                <w:sz w:val="24"/>
                <w:szCs w:val="24"/>
                <w:lang w:val="en-US"/>
              </w:rPr>
            </w:pPr>
            <w:proofErr w:type="spellStart"/>
            <w:r w:rsidRPr="00361970">
              <w:rPr>
                <w:sz w:val="24"/>
                <w:szCs w:val="24"/>
                <w:lang w:val="en-US"/>
              </w:rPr>
              <w:t>SparkLink</w:t>
            </w:r>
            <w:proofErr w:type="spellEnd"/>
            <w:r w:rsidRPr="00361970">
              <w:rPr>
                <w:sz w:val="24"/>
                <w:szCs w:val="24"/>
                <w:lang w:val="en-US"/>
              </w:rPr>
              <w:t xml:space="preserve"> </w:t>
            </w:r>
            <w:proofErr w:type="spellStart"/>
            <w:r w:rsidRPr="00361970">
              <w:rPr>
                <w:sz w:val="24"/>
                <w:szCs w:val="24"/>
                <w:lang w:val="en-US"/>
              </w:rPr>
              <w:t>mmWave</w:t>
            </w:r>
            <w:proofErr w:type="spellEnd"/>
          </w:p>
        </w:tc>
      </w:tr>
      <w:tr w:rsidR="00361970" w:rsidRPr="00141F49" w14:paraId="0B85F031" w14:textId="77777777" w:rsidTr="00EA1C15">
        <w:tc>
          <w:tcPr>
            <w:tcW w:w="8941" w:type="dxa"/>
            <w:gridSpan w:val="2"/>
          </w:tcPr>
          <w:p w14:paraId="6C9E9DB4" w14:textId="77777777" w:rsidR="00141F49" w:rsidRPr="008E2ACC" w:rsidRDefault="00141F49" w:rsidP="00361970">
            <w:pPr>
              <w:jc w:val="center"/>
              <w:rPr>
                <w:sz w:val="24"/>
                <w:szCs w:val="24"/>
                <w:lang w:val="en-US"/>
              </w:rPr>
            </w:pPr>
            <w:r w:rsidRPr="008E2ACC">
              <w:rPr>
                <w:sz w:val="24"/>
                <w:szCs w:val="24"/>
                <w:lang w:val="en-US"/>
              </w:rPr>
              <w:t>Use Case</w:t>
            </w:r>
            <w:r w:rsidR="00361970" w:rsidRPr="008E2ACC">
              <w:rPr>
                <w:sz w:val="24"/>
                <w:szCs w:val="24"/>
                <w:lang w:val="en-US"/>
              </w:rPr>
              <w:t xml:space="preserve"> </w:t>
            </w:r>
            <w:r w:rsidR="002A5885" w:rsidRPr="008E2ACC">
              <w:rPr>
                <w:sz w:val="24"/>
                <w:szCs w:val="24"/>
                <w:lang w:val="en-US"/>
              </w:rPr>
              <w:t>Description Format &amp; Version Management Proposal</w:t>
            </w:r>
          </w:p>
          <w:p w14:paraId="18C653B4" w14:textId="3F32C049" w:rsidR="00361970" w:rsidRPr="00141F49" w:rsidRDefault="00885A94" w:rsidP="00361970">
            <w:pPr>
              <w:jc w:val="center"/>
              <w:rPr>
                <w:sz w:val="24"/>
                <w:szCs w:val="24"/>
                <w:lang w:val="en-US"/>
              </w:rPr>
            </w:pPr>
            <w:r w:rsidRPr="00141F49">
              <w:rPr>
                <w:sz w:val="24"/>
                <w:szCs w:val="24"/>
                <w:lang w:val="en-US"/>
              </w:rPr>
              <w:t xml:space="preserve"> </w:t>
            </w:r>
            <w:r w:rsidR="00141F49" w:rsidRPr="00141F49">
              <w:rPr>
                <w:sz w:val="24"/>
                <w:szCs w:val="24"/>
                <w:lang w:val="en-US"/>
              </w:rPr>
              <w:t>Front page to be u</w:t>
            </w:r>
            <w:r w:rsidR="00141F49">
              <w:rPr>
                <w:sz w:val="24"/>
                <w:szCs w:val="24"/>
                <w:lang w:val="en-US"/>
              </w:rPr>
              <w:t xml:space="preserve">sed from </w:t>
            </w:r>
            <w:proofErr w:type="spellStart"/>
            <w:r w:rsidR="00141F49">
              <w:rPr>
                <w:sz w:val="24"/>
                <w:szCs w:val="24"/>
                <w:lang w:val="en-US"/>
              </w:rPr>
              <w:t>ver</w:t>
            </w:r>
            <w:proofErr w:type="spellEnd"/>
            <w:r w:rsidR="00141F49">
              <w:rPr>
                <w:sz w:val="24"/>
                <w:szCs w:val="24"/>
                <w:lang w:val="en-US"/>
              </w:rPr>
              <w:t xml:space="preserve"> 0.0.0 till </w:t>
            </w:r>
            <w:proofErr w:type="spellStart"/>
            <w:r w:rsidR="00141F49">
              <w:rPr>
                <w:sz w:val="24"/>
                <w:szCs w:val="24"/>
                <w:lang w:val="en-US"/>
              </w:rPr>
              <w:t>ver</w:t>
            </w:r>
            <w:proofErr w:type="spellEnd"/>
            <w:r w:rsidR="00141F49">
              <w:rPr>
                <w:sz w:val="24"/>
                <w:szCs w:val="24"/>
                <w:lang w:val="en-US"/>
              </w:rPr>
              <w:t xml:space="preserve"> 1.0.0</w:t>
            </w:r>
          </w:p>
        </w:tc>
      </w:tr>
      <w:tr w:rsidR="00361970" w14:paraId="03F83B96" w14:textId="77777777" w:rsidTr="00EA1C15">
        <w:tc>
          <w:tcPr>
            <w:tcW w:w="2073" w:type="dxa"/>
          </w:tcPr>
          <w:p w14:paraId="2C5C4C70" w14:textId="77777777" w:rsidR="00361970" w:rsidRDefault="00361970" w:rsidP="00361970">
            <w:pPr>
              <w:rPr>
                <w:lang w:val="en-US"/>
              </w:rPr>
            </w:pPr>
            <w:r>
              <w:rPr>
                <w:lang w:val="en-US"/>
              </w:rPr>
              <w:t xml:space="preserve">Title </w:t>
            </w:r>
            <w:r w:rsidR="00FF3057">
              <w:rPr>
                <w:lang w:val="en-US"/>
              </w:rPr>
              <w:t>/ Number</w:t>
            </w:r>
          </w:p>
        </w:tc>
        <w:tc>
          <w:tcPr>
            <w:tcW w:w="6868" w:type="dxa"/>
          </w:tcPr>
          <w:p w14:paraId="6BED26D9" w14:textId="297CFDB1" w:rsidR="00361970" w:rsidRPr="00E27D52" w:rsidRDefault="00016EA1">
            <w:pPr>
              <w:rPr>
                <w:lang w:val="en-US"/>
              </w:rPr>
            </w:pPr>
            <w:r>
              <w:rPr>
                <w:lang w:val="en-US"/>
              </w:rPr>
              <w:t>Short Range Wireless Connectivity Solutions for harsh environments</w:t>
            </w:r>
          </w:p>
        </w:tc>
      </w:tr>
      <w:tr w:rsidR="00885A94" w14:paraId="4BC848F3" w14:textId="77777777" w:rsidTr="00361162">
        <w:tc>
          <w:tcPr>
            <w:tcW w:w="2073" w:type="dxa"/>
          </w:tcPr>
          <w:p w14:paraId="6B529A0D" w14:textId="62B1D6EA" w:rsidR="00885A94" w:rsidRDefault="002A5885" w:rsidP="00361162">
            <w:pPr>
              <w:rPr>
                <w:lang w:val="en-US"/>
              </w:rPr>
            </w:pPr>
            <w:r>
              <w:rPr>
                <w:lang w:val="en-US"/>
              </w:rPr>
              <w:t>UC intro</w:t>
            </w:r>
            <w:r w:rsidR="007C0711">
              <w:rPr>
                <w:lang w:val="en-US"/>
              </w:rPr>
              <w:t xml:space="preserve">duced in meeting no. </w:t>
            </w:r>
          </w:p>
        </w:tc>
        <w:tc>
          <w:tcPr>
            <w:tcW w:w="6868" w:type="dxa"/>
          </w:tcPr>
          <w:p w14:paraId="5AECDC32" w14:textId="43619295" w:rsidR="00885A94" w:rsidRPr="00E140CF" w:rsidRDefault="00E27D52" w:rsidP="00361162">
            <w:pPr>
              <w:rPr>
                <w:color w:val="7F7F7F" w:themeColor="text1" w:themeTint="80"/>
                <w:lang w:val="en-US"/>
              </w:rPr>
            </w:pPr>
            <w:r w:rsidRPr="00622E5E">
              <w:rPr>
                <w:lang w:val="en-US"/>
              </w:rPr>
              <w:t>1</w:t>
            </w:r>
            <w:r w:rsidR="00016EA1">
              <w:rPr>
                <w:lang w:val="en-US"/>
              </w:rPr>
              <w:t>3</w:t>
            </w:r>
            <w:r w:rsidRPr="00622E5E">
              <w:rPr>
                <w:vertAlign w:val="superscript"/>
                <w:lang w:val="en-US"/>
              </w:rPr>
              <w:t>th</w:t>
            </w:r>
            <w:r w:rsidRPr="00622E5E">
              <w:rPr>
                <w:lang w:val="en-US"/>
              </w:rPr>
              <w:t xml:space="preserve"> </w:t>
            </w:r>
            <w:r w:rsidR="00016EA1">
              <w:rPr>
                <w:lang w:val="en-US"/>
              </w:rPr>
              <w:t>February</w:t>
            </w:r>
            <w:r w:rsidRPr="00622E5E">
              <w:rPr>
                <w:lang w:val="en-US"/>
              </w:rPr>
              <w:t xml:space="preserve"> 2025; Meeting no.</w:t>
            </w:r>
            <w:r w:rsidR="00016EA1">
              <w:rPr>
                <w:lang w:val="en-US"/>
              </w:rPr>
              <w:t>3 Online meeting</w:t>
            </w:r>
          </w:p>
        </w:tc>
      </w:tr>
      <w:tr w:rsidR="002A5885" w14:paraId="5835EA0D" w14:textId="77777777" w:rsidTr="00361162">
        <w:tc>
          <w:tcPr>
            <w:tcW w:w="2073" w:type="dxa"/>
          </w:tcPr>
          <w:p w14:paraId="03E05D6D" w14:textId="296C134C" w:rsidR="002A5885" w:rsidRDefault="002A5885" w:rsidP="00361162">
            <w:pPr>
              <w:rPr>
                <w:lang w:val="en-US"/>
              </w:rPr>
            </w:pPr>
            <w:r>
              <w:rPr>
                <w:lang w:val="en-US"/>
              </w:rPr>
              <w:t xml:space="preserve">Presenting Member/ </w:t>
            </w:r>
            <w:r w:rsidRPr="00016EA1">
              <w:rPr>
                <w:lang w:val="en-US"/>
              </w:rPr>
              <w:t>individual</w:t>
            </w:r>
            <w:r w:rsidR="007C0711" w:rsidRPr="00016EA1">
              <w:rPr>
                <w:lang w:val="en-US"/>
              </w:rPr>
              <w:t xml:space="preserve"> Ver 0.0.0</w:t>
            </w:r>
          </w:p>
        </w:tc>
        <w:tc>
          <w:tcPr>
            <w:tcW w:w="6868" w:type="dxa"/>
          </w:tcPr>
          <w:p w14:paraId="516CCA5B" w14:textId="423D3C33" w:rsidR="002A5885" w:rsidRPr="00622E5E" w:rsidRDefault="00E27D52" w:rsidP="00361162">
            <w:pPr>
              <w:rPr>
                <w:lang w:val="en-US"/>
              </w:rPr>
            </w:pPr>
            <w:r w:rsidRPr="00622E5E">
              <w:rPr>
                <w:lang w:val="en-US"/>
              </w:rPr>
              <w:t>Vinod Kumar, WWRF representative</w:t>
            </w:r>
          </w:p>
          <w:p w14:paraId="559BE1E5" w14:textId="751BBDAC" w:rsidR="002A5885" w:rsidRPr="00622E5E" w:rsidRDefault="002A5885" w:rsidP="00361162">
            <w:pPr>
              <w:rPr>
                <w:lang w:val="en-US"/>
              </w:rPr>
            </w:pPr>
          </w:p>
        </w:tc>
      </w:tr>
      <w:tr w:rsidR="007C0711" w14:paraId="69952A75" w14:textId="77777777" w:rsidTr="00361162">
        <w:tc>
          <w:tcPr>
            <w:tcW w:w="2073" w:type="dxa"/>
          </w:tcPr>
          <w:p w14:paraId="7FD7D060" w14:textId="7EBB6FAA" w:rsidR="007C0711" w:rsidRDefault="007C0711" w:rsidP="00361162">
            <w:pPr>
              <w:rPr>
                <w:lang w:val="en-US"/>
              </w:rPr>
            </w:pPr>
            <w:r>
              <w:rPr>
                <w:lang w:val="en-US"/>
              </w:rPr>
              <w:t>Sponsoring Members (Optional)</w:t>
            </w:r>
          </w:p>
        </w:tc>
        <w:tc>
          <w:tcPr>
            <w:tcW w:w="6868" w:type="dxa"/>
          </w:tcPr>
          <w:p w14:paraId="679210A3" w14:textId="6B12318A" w:rsidR="007C0711" w:rsidRPr="00622E5E" w:rsidRDefault="00E27D52" w:rsidP="00361162">
            <w:pPr>
              <w:rPr>
                <w:lang w:val="en-US"/>
              </w:rPr>
            </w:pPr>
            <w:r w:rsidRPr="00622E5E">
              <w:rPr>
                <w:lang w:val="en-US"/>
              </w:rPr>
              <w:t>Huawei, Lenovo, Chipset Vendors, XR Vision Equipment Vendors</w:t>
            </w:r>
          </w:p>
        </w:tc>
      </w:tr>
      <w:tr w:rsidR="00885A94" w14:paraId="4E08BF21" w14:textId="77777777" w:rsidTr="00361162">
        <w:tc>
          <w:tcPr>
            <w:tcW w:w="2073" w:type="dxa"/>
          </w:tcPr>
          <w:p w14:paraId="001901A5" w14:textId="77777777" w:rsidR="00885A94" w:rsidRDefault="00885A94" w:rsidP="00361162">
            <w:pPr>
              <w:rPr>
                <w:lang w:val="en-US"/>
              </w:rPr>
            </w:pPr>
            <w:r>
              <w:rPr>
                <w:lang w:val="en-US"/>
              </w:rPr>
              <w:t>Intended Market Segments</w:t>
            </w:r>
          </w:p>
        </w:tc>
        <w:tc>
          <w:tcPr>
            <w:tcW w:w="6868" w:type="dxa"/>
          </w:tcPr>
          <w:p w14:paraId="5A60C8EB" w14:textId="1BEAE434" w:rsidR="00885A94" w:rsidRPr="00E140CF" w:rsidRDefault="00885A94" w:rsidP="00361162">
            <w:pPr>
              <w:rPr>
                <w:color w:val="7F7F7F" w:themeColor="text1" w:themeTint="80"/>
                <w:lang w:val="en-US"/>
              </w:rPr>
            </w:pPr>
            <w:r w:rsidRPr="00622E5E">
              <w:rPr>
                <w:lang w:val="en-US"/>
              </w:rPr>
              <w:t>Consumer, Medical, Automotive, IT Infrastructure, Industrial, Military</w:t>
            </w:r>
          </w:p>
        </w:tc>
      </w:tr>
      <w:tr w:rsidR="00885A94" w14:paraId="06EA2A71" w14:textId="77777777" w:rsidTr="00361162">
        <w:tc>
          <w:tcPr>
            <w:tcW w:w="2073" w:type="dxa"/>
          </w:tcPr>
          <w:p w14:paraId="3FA2FAD9" w14:textId="77777777" w:rsidR="00885A94" w:rsidRDefault="00885A94" w:rsidP="00361162">
            <w:pPr>
              <w:rPr>
                <w:lang w:val="en-US"/>
              </w:rPr>
            </w:pPr>
            <w:r>
              <w:rPr>
                <w:lang w:val="en-US"/>
              </w:rPr>
              <w:t>Ecosystems</w:t>
            </w:r>
          </w:p>
        </w:tc>
        <w:tc>
          <w:tcPr>
            <w:tcW w:w="6868" w:type="dxa"/>
          </w:tcPr>
          <w:p w14:paraId="588A70EE" w14:textId="77777777" w:rsidR="00622E5E" w:rsidRDefault="00885A94" w:rsidP="00361162">
            <w:pPr>
              <w:rPr>
                <w:lang w:val="en-US"/>
              </w:rPr>
            </w:pPr>
            <w:r w:rsidRPr="00622E5E">
              <w:rPr>
                <w:lang w:val="en-US"/>
              </w:rPr>
              <w:t>Chipset, modules, device manufacturers</w:t>
            </w:r>
          </w:p>
          <w:p w14:paraId="6A7E35FD" w14:textId="2A715303" w:rsidR="00885A94" w:rsidRPr="00E140CF" w:rsidRDefault="00885A94" w:rsidP="00361162">
            <w:pPr>
              <w:rPr>
                <w:color w:val="7F7F7F" w:themeColor="text1" w:themeTint="80"/>
                <w:lang w:val="en-US"/>
              </w:rPr>
            </w:pPr>
            <w:r w:rsidRPr="00E140CF">
              <w:rPr>
                <w:color w:val="7F7F7F" w:themeColor="text1" w:themeTint="80"/>
                <w:lang w:val="en-US"/>
              </w:rPr>
              <w:t>network operators involved</w:t>
            </w:r>
            <w:r w:rsidR="00112EA9">
              <w:rPr>
                <w:color w:val="7F7F7F" w:themeColor="text1" w:themeTint="80"/>
                <w:lang w:val="en-US"/>
              </w:rPr>
              <w:t xml:space="preserve"> </w:t>
            </w:r>
            <w:r w:rsidR="00112EA9" w:rsidRPr="00112EA9">
              <w:rPr>
                <w:color w:val="FF0000"/>
                <w:lang w:val="en-US"/>
              </w:rPr>
              <w:t>(to be clarified)</w:t>
            </w:r>
          </w:p>
        </w:tc>
      </w:tr>
    </w:tbl>
    <w:p w14:paraId="153E4C57" w14:textId="5481986E" w:rsidR="0030579E" w:rsidRDefault="0030579E">
      <w:pPr>
        <w:rPr>
          <w:lang w:val="en-US"/>
        </w:rPr>
      </w:pPr>
    </w:p>
    <w:p w14:paraId="0AC19DD7" w14:textId="73C0A4F6" w:rsidR="009613AE" w:rsidRDefault="009613AE">
      <w:pPr>
        <w:rPr>
          <w:lang w:val="en-US"/>
        </w:rPr>
      </w:pPr>
    </w:p>
    <w:p w14:paraId="40855A31" w14:textId="56E1E822" w:rsidR="00141F49" w:rsidRDefault="00141F49">
      <w:pPr>
        <w:rPr>
          <w:lang w:val="en-US"/>
        </w:rPr>
      </w:pPr>
    </w:p>
    <w:p w14:paraId="3393547E" w14:textId="77777777" w:rsidR="00141F49" w:rsidRDefault="00141F49">
      <w:pPr>
        <w:rPr>
          <w:lang w:val="en-US"/>
        </w:rPr>
      </w:pPr>
    </w:p>
    <w:tbl>
      <w:tblPr>
        <w:tblStyle w:val="TableGrid"/>
        <w:tblW w:w="8941" w:type="dxa"/>
        <w:tblLook w:val="04A0" w:firstRow="1" w:lastRow="0" w:firstColumn="1" w:lastColumn="0" w:noHBand="0" w:noVBand="1"/>
      </w:tblPr>
      <w:tblGrid>
        <w:gridCol w:w="2073"/>
        <w:gridCol w:w="1717"/>
        <w:gridCol w:w="1717"/>
        <w:gridCol w:w="3434"/>
      </w:tblGrid>
      <w:tr w:rsidR="009613AE" w14:paraId="365FF0BA" w14:textId="77777777" w:rsidTr="00F06482">
        <w:tc>
          <w:tcPr>
            <w:tcW w:w="8941" w:type="dxa"/>
            <w:gridSpan w:val="4"/>
          </w:tcPr>
          <w:p w14:paraId="6D7B8310" w14:textId="28B5F4C0" w:rsidR="009613AE" w:rsidRPr="009613AE" w:rsidRDefault="009613AE" w:rsidP="009613AE">
            <w:pPr>
              <w:jc w:val="center"/>
              <w:rPr>
                <w:lang w:val="en-US"/>
              </w:rPr>
            </w:pPr>
            <w:r w:rsidRPr="009613AE">
              <w:rPr>
                <w:lang w:val="en-US"/>
              </w:rPr>
              <w:t>Place Holder for managing the Use Case evolution in the TG Meetings</w:t>
            </w:r>
          </w:p>
        </w:tc>
      </w:tr>
      <w:tr w:rsidR="009613AE" w14:paraId="6F675550" w14:textId="77777777" w:rsidTr="00BE19CB">
        <w:tc>
          <w:tcPr>
            <w:tcW w:w="2073" w:type="dxa"/>
          </w:tcPr>
          <w:p w14:paraId="19A2E969" w14:textId="5DE6EDFF" w:rsidR="009613AE" w:rsidRPr="009613AE" w:rsidRDefault="009613AE" w:rsidP="009613AE">
            <w:pPr>
              <w:jc w:val="center"/>
              <w:rPr>
                <w:lang w:val="en-US"/>
              </w:rPr>
            </w:pPr>
            <w:r w:rsidRPr="009613AE">
              <w:rPr>
                <w:lang w:val="en-US"/>
              </w:rPr>
              <w:t>TG Meeting No</w:t>
            </w:r>
          </w:p>
        </w:tc>
        <w:tc>
          <w:tcPr>
            <w:tcW w:w="1717" w:type="dxa"/>
          </w:tcPr>
          <w:p w14:paraId="5D92552B" w14:textId="67474376" w:rsidR="009613AE" w:rsidRPr="009613AE" w:rsidRDefault="009613AE" w:rsidP="009613AE">
            <w:pPr>
              <w:jc w:val="center"/>
              <w:rPr>
                <w:lang w:val="en-US"/>
              </w:rPr>
            </w:pPr>
            <w:r w:rsidRPr="009613AE">
              <w:rPr>
                <w:lang w:val="en-US"/>
              </w:rPr>
              <w:t xml:space="preserve">Input version </w:t>
            </w:r>
            <w:r w:rsidRPr="009613AE">
              <w:rPr>
                <w:color w:val="FF0000"/>
                <w:lang w:val="en-US"/>
              </w:rPr>
              <w:t>Ver 0.</w:t>
            </w:r>
            <w:proofErr w:type="gramStart"/>
            <w:r w:rsidRPr="009613AE">
              <w:rPr>
                <w:color w:val="FF0000"/>
                <w:lang w:val="en-US"/>
              </w:rPr>
              <w:t>a.b</w:t>
            </w:r>
            <w:proofErr w:type="gramEnd"/>
          </w:p>
        </w:tc>
        <w:tc>
          <w:tcPr>
            <w:tcW w:w="1717" w:type="dxa"/>
          </w:tcPr>
          <w:p w14:paraId="2F2A454C" w14:textId="77777777" w:rsidR="009613AE" w:rsidRPr="009613AE" w:rsidRDefault="009613AE" w:rsidP="009613AE">
            <w:pPr>
              <w:jc w:val="center"/>
              <w:rPr>
                <w:lang w:val="en-US"/>
              </w:rPr>
            </w:pPr>
            <w:r w:rsidRPr="009613AE">
              <w:rPr>
                <w:lang w:val="en-US"/>
              </w:rPr>
              <w:t>Output Version</w:t>
            </w:r>
          </w:p>
          <w:p w14:paraId="4943F8D5" w14:textId="50936029" w:rsidR="009613AE" w:rsidRPr="009613AE" w:rsidRDefault="009613AE" w:rsidP="009613AE">
            <w:pPr>
              <w:jc w:val="center"/>
              <w:rPr>
                <w:lang w:val="en-US"/>
              </w:rPr>
            </w:pPr>
            <w:r w:rsidRPr="009613AE">
              <w:rPr>
                <w:color w:val="FF0000"/>
                <w:lang w:val="en-US"/>
              </w:rPr>
              <w:t>Ver 0.</w:t>
            </w:r>
            <w:proofErr w:type="gramStart"/>
            <w:r w:rsidRPr="009613AE">
              <w:rPr>
                <w:color w:val="FF0000"/>
                <w:lang w:val="en-US"/>
              </w:rPr>
              <w:t>c.d</w:t>
            </w:r>
            <w:proofErr w:type="gramEnd"/>
          </w:p>
        </w:tc>
        <w:tc>
          <w:tcPr>
            <w:tcW w:w="3434" w:type="dxa"/>
          </w:tcPr>
          <w:p w14:paraId="19E132D2" w14:textId="1AE4BF0A" w:rsidR="009613AE" w:rsidRPr="009613AE" w:rsidRDefault="009613AE" w:rsidP="009613AE">
            <w:pPr>
              <w:jc w:val="center"/>
              <w:rPr>
                <w:lang w:val="en-US"/>
              </w:rPr>
            </w:pPr>
            <w:r w:rsidRPr="009613AE">
              <w:rPr>
                <w:lang w:val="en-US"/>
              </w:rPr>
              <w:t>Updates Introduced</w:t>
            </w:r>
          </w:p>
        </w:tc>
      </w:tr>
      <w:tr w:rsidR="007B6780" w14:paraId="1E4819FE" w14:textId="77777777" w:rsidTr="006452FD">
        <w:tc>
          <w:tcPr>
            <w:tcW w:w="2073" w:type="dxa"/>
          </w:tcPr>
          <w:p w14:paraId="12DCA10A" w14:textId="77777777" w:rsidR="007B6780" w:rsidRPr="00793BA3" w:rsidRDefault="007B6780" w:rsidP="006452FD">
            <w:pPr>
              <w:rPr>
                <w:lang w:val="en-US"/>
              </w:rPr>
            </w:pPr>
          </w:p>
        </w:tc>
        <w:tc>
          <w:tcPr>
            <w:tcW w:w="1717" w:type="dxa"/>
          </w:tcPr>
          <w:p w14:paraId="351AC6F6" w14:textId="0630FF63" w:rsidR="007B6780" w:rsidRPr="00793BA3" w:rsidRDefault="00793BA3" w:rsidP="006452FD">
            <w:pPr>
              <w:rPr>
                <w:lang w:val="en-US"/>
              </w:rPr>
            </w:pPr>
            <w:r w:rsidRPr="00793BA3">
              <w:rPr>
                <w:lang w:val="en-US"/>
              </w:rPr>
              <w:t>Ver 0</w:t>
            </w:r>
            <w:r>
              <w:rPr>
                <w:lang w:val="en-US"/>
              </w:rPr>
              <w:t>.0.0</w:t>
            </w:r>
          </w:p>
        </w:tc>
        <w:tc>
          <w:tcPr>
            <w:tcW w:w="1717" w:type="dxa"/>
          </w:tcPr>
          <w:p w14:paraId="5F4FAC66" w14:textId="1C3692FA" w:rsidR="007B6780" w:rsidRPr="00793BA3" w:rsidRDefault="00793BA3" w:rsidP="006452FD">
            <w:pPr>
              <w:rPr>
                <w:lang w:val="en-US"/>
              </w:rPr>
            </w:pPr>
            <w:r>
              <w:rPr>
                <w:lang w:val="en-US"/>
              </w:rPr>
              <w:t>Ver 0.1.2</w:t>
            </w:r>
          </w:p>
        </w:tc>
        <w:tc>
          <w:tcPr>
            <w:tcW w:w="3434" w:type="dxa"/>
          </w:tcPr>
          <w:p w14:paraId="65C1A69F" w14:textId="77777777" w:rsidR="007B6780" w:rsidRDefault="00646152" w:rsidP="00646152">
            <w:pPr>
              <w:pStyle w:val="ListParagraph"/>
              <w:numPr>
                <w:ilvl w:val="0"/>
                <w:numId w:val="7"/>
              </w:numPr>
              <w:ind w:left="55" w:hanging="141"/>
              <w:rPr>
                <w:ins w:id="0" w:author="Vinod KUMAR" w:date="2025-03-04T18:42:00Z"/>
                <w:lang w:val="en-US"/>
              </w:rPr>
              <w:pPrChange w:id="1" w:author="Vinod KUMAR" w:date="2025-03-04T18:45:00Z">
                <w:pPr>
                  <w:pStyle w:val="ListParagraph"/>
                  <w:numPr>
                    <w:numId w:val="7"/>
                  </w:numPr>
                  <w:ind w:left="-86"/>
                </w:pPr>
              </w:pPrChange>
            </w:pPr>
            <w:ins w:id="2" w:author="Vinod KUMAR" w:date="2025-03-04T18:41:00Z">
              <w:r w:rsidRPr="00646152">
                <w:rPr>
                  <w:lang w:val="en-US"/>
                </w:rPr>
                <w:t>Some typos</w:t>
              </w:r>
            </w:ins>
          </w:p>
          <w:p w14:paraId="2D2C8CBB" w14:textId="77777777" w:rsidR="00646152" w:rsidRDefault="00646152" w:rsidP="00646152">
            <w:pPr>
              <w:pStyle w:val="ListParagraph"/>
              <w:numPr>
                <w:ilvl w:val="0"/>
                <w:numId w:val="7"/>
              </w:numPr>
              <w:ind w:left="55" w:hanging="141"/>
              <w:rPr>
                <w:ins w:id="3" w:author="Vinod KUMAR" w:date="2025-03-04T18:47:00Z"/>
                <w:lang w:val="en-US"/>
              </w:rPr>
            </w:pPr>
            <w:ins w:id="4" w:author="Vinod KUMAR" w:date="2025-03-04T18:43:00Z">
              <w:r>
                <w:rPr>
                  <w:lang w:val="en-US"/>
                </w:rPr>
                <w:t>Editing the “</w:t>
              </w:r>
              <w:proofErr w:type="spellStart"/>
              <w:r>
                <w:rPr>
                  <w:lang w:val="en-US"/>
                </w:rPr>
                <w:t>Dependcies</w:t>
              </w:r>
              <w:proofErr w:type="spellEnd"/>
              <w:r>
                <w:rPr>
                  <w:lang w:val="en-US"/>
                </w:rPr>
                <w:t>” chapter for spectrum selection</w:t>
              </w:r>
            </w:ins>
            <w:ins w:id="5" w:author="Vinod KUMAR" w:date="2025-03-04T18:45:00Z">
              <w:r>
                <w:rPr>
                  <w:lang w:val="en-US"/>
                </w:rPr>
                <w:t xml:space="preserve"> and </w:t>
              </w:r>
            </w:ins>
            <w:proofErr w:type="spellStart"/>
            <w:ins w:id="6" w:author="Vinod KUMAR" w:date="2025-03-04T18:46:00Z">
              <w:r>
                <w:rPr>
                  <w:lang w:val="en-US"/>
                </w:rPr>
                <w:t>Sparklink</w:t>
              </w:r>
              <w:proofErr w:type="spellEnd"/>
              <w:r>
                <w:rPr>
                  <w:lang w:val="en-US"/>
                </w:rPr>
                <w:t xml:space="preserve"> co-existence with other technol</w:t>
              </w:r>
            </w:ins>
            <w:ins w:id="7" w:author="Vinod KUMAR" w:date="2025-03-04T18:47:00Z">
              <w:r>
                <w:rPr>
                  <w:lang w:val="en-US"/>
                </w:rPr>
                <w:t>ogies in unlicensed band</w:t>
              </w:r>
            </w:ins>
          </w:p>
          <w:p w14:paraId="0E95A784" w14:textId="126C5496" w:rsidR="00646152" w:rsidRPr="00646152" w:rsidRDefault="002954CC" w:rsidP="00646152">
            <w:pPr>
              <w:pStyle w:val="ListParagraph"/>
              <w:numPr>
                <w:ilvl w:val="0"/>
                <w:numId w:val="7"/>
              </w:numPr>
              <w:ind w:left="55" w:hanging="141"/>
              <w:rPr>
                <w:lang w:val="en-US"/>
              </w:rPr>
              <w:pPrChange w:id="8" w:author="Vinod KUMAR" w:date="2025-03-04T18:45:00Z">
                <w:pPr/>
              </w:pPrChange>
            </w:pPr>
            <w:ins w:id="9" w:author="Vinod KUMAR" w:date="2025-03-04T20:43:00Z">
              <w:r>
                <w:rPr>
                  <w:lang w:val="en-US"/>
                </w:rPr>
                <w:t xml:space="preserve">Details on </w:t>
              </w:r>
              <w:proofErr w:type="spellStart"/>
              <w:r>
                <w:rPr>
                  <w:lang w:val="en-US"/>
                </w:rPr>
                <w:t>Xo</w:t>
              </w:r>
            </w:ins>
            <w:ins w:id="10" w:author="Vinod KUMAR" w:date="2025-03-04T20:44:00Z">
              <w:r>
                <w:rPr>
                  <w:lang w:val="en-US"/>
                </w:rPr>
                <w:t>n</w:t>
              </w:r>
              <w:proofErr w:type="spellEnd"/>
              <w:r>
                <w:rPr>
                  <w:lang w:val="en-US"/>
                </w:rPr>
                <w:t>/</w:t>
              </w:r>
              <w:proofErr w:type="spellStart"/>
              <w:r>
                <w:rPr>
                  <w:lang w:val="en-US"/>
                </w:rPr>
                <w:t>Xoff</w:t>
              </w:r>
              <w:proofErr w:type="spellEnd"/>
              <w:r>
                <w:rPr>
                  <w:lang w:val="en-US"/>
                </w:rPr>
                <w:t xml:space="preserve"> protocol in </w:t>
              </w:r>
            </w:ins>
            <w:ins w:id="11" w:author="Vinod KUMAR" w:date="2025-03-04T20:43:00Z">
              <w:r>
                <w:rPr>
                  <w:lang w:val="en-US"/>
                </w:rPr>
                <w:t xml:space="preserve">“Innovation" chapter </w:t>
              </w:r>
            </w:ins>
          </w:p>
        </w:tc>
      </w:tr>
      <w:tr w:rsidR="007B6780" w14:paraId="7CD4EE71" w14:textId="77777777" w:rsidTr="006452FD">
        <w:tc>
          <w:tcPr>
            <w:tcW w:w="2073" w:type="dxa"/>
          </w:tcPr>
          <w:p w14:paraId="4F19F11A" w14:textId="77777777" w:rsidR="007B6780" w:rsidRPr="00793BA3" w:rsidRDefault="007B6780" w:rsidP="006452FD">
            <w:pPr>
              <w:rPr>
                <w:lang w:val="en-US"/>
              </w:rPr>
            </w:pPr>
          </w:p>
        </w:tc>
        <w:tc>
          <w:tcPr>
            <w:tcW w:w="1717" w:type="dxa"/>
          </w:tcPr>
          <w:p w14:paraId="31434564" w14:textId="77777777" w:rsidR="007B6780" w:rsidRPr="00793BA3" w:rsidRDefault="007B6780" w:rsidP="006452FD">
            <w:pPr>
              <w:rPr>
                <w:lang w:val="en-US"/>
              </w:rPr>
            </w:pPr>
          </w:p>
        </w:tc>
        <w:tc>
          <w:tcPr>
            <w:tcW w:w="1717" w:type="dxa"/>
          </w:tcPr>
          <w:p w14:paraId="7CC9EA16" w14:textId="77777777" w:rsidR="007B6780" w:rsidRPr="00793BA3" w:rsidRDefault="007B6780" w:rsidP="006452FD">
            <w:pPr>
              <w:rPr>
                <w:lang w:val="en-US"/>
              </w:rPr>
            </w:pPr>
          </w:p>
        </w:tc>
        <w:tc>
          <w:tcPr>
            <w:tcW w:w="3434" w:type="dxa"/>
          </w:tcPr>
          <w:p w14:paraId="6926493F" w14:textId="77777777" w:rsidR="007B6780" w:rsidRPr="00793BA3" w:rsidRDefault="007B6780" w:rsidP="006452FD">
            <w:pPr>
              <w:rPr>
                <w:lang w:val="en-US"/>
              </w:rPr>
            </w:pPr>
          </w:p>
        </w:tc>
      </w:tr>
      <w:tr w:rsidR="007B6780" w14:paraId="152003D8" w14:textId="77777777" w:rsidTr="006452FD">
        <w:tc>
          <w:tcPr>
            <w:tcW w:w="2073" w:type="dxa"/>
          </w:tcPr>
          <w:p w14:paraId="0FCC6F39" w14:textId="77777777" w:rsidR="007B6780" w:rsidRPr="00793BA3" w:rsidRDefault="007B6780" w:rsidP="006452FD">
            <w:pPr>
              <w:rPr>
                <w:lang w:val="en-US"/>
              </w:rPr>
            </w:pPr>
          </w:p>
        </w:tc>
        <w:tc>
          <w:tcPr>
            <w:tcW w:w="1717" w:type="dxa"/>
          </w:tcPr>
          <w:p w14:paraId="30D38F16" w14:textId="77777777" w:rsidR="007B6780" w:rsidRPr="00793BA3" w:rsidRDefault="007B6780" w:rsidP="006452FD">
            <w:pPr>
              <w:rPr>
                <w:lang w:val="en-US"/>
              </w:rPr>
            </w:pPr>
          </w:p>
        </w:tc>
        <w:tc>
          <w:tcPr>
            <w:tcW w:w="1717" w:type="dxa"/>
          </w:tcPr>
          <w:p w14:paraId="3F250D5E" w14:textId="77777777" w:rsidR="007B6780" w:rsidRPr="00793BA3" w:rsidRDefault="007B6780" w:rsidP="006452FD">
            <w:pPr>
              <w:rPr>
                <w:lang w:val="en-US"/>
              </w:rPr>
            </w:pPr>
          </w:p>
        </w:tc>
        <w:tc>
          <w:tcPr>
            <w:tcW w:w="3434" w:type="dxa"/>
          </w:tcPr>
          <w:p w14:paraId="0B7EA8D7" w14:textId="77777777" w:rsidR="007B6780" w:rsidRPr="00793BA3" w:rsidRDefault="007B6780" w:rsidP="006452FD">
            <w:pPr>
              <w:rPr>
                <w:lang w:val="en-US"/>
              </w:rPr>
            </w:pPr>
          </w:p>
        </w:tc>
      </w:tr>
      <w:tr w:rsidR="007B6780" w14:paraId="25C698A5" w14:textId="77777777" w:rsidTr="006452FD">
        <w:tc>
          <w:tcPr>
            <w:tcW w:w="2073" w:type="dxa"/>
          </w:tcPr>
          <w:p w14:paraId="084030BE" w14:textId="77777777" w:rsidR="007B6780" w:rsidRPr="00793BA3" w:rsidRDefault="007B6780" w:rsidP="006452FD">
            <w:pPr>
              <w:rPr>
                <w:lang w:val="en-US"/>
              </w:rPr>
            </w:pPr>
          </w:p>
        </w:tc>
        <w:tc>
          <w:tcPr>
            <w:tcW w:w="1717" w:type="dxa"/>
          </w:tcPr>
          <w:p w14:paraId="219A9023" w14:textId="77777777" w:rsidR="007B6780" w:rsidRPr="00793BA3" w:rsidRDefault="007B6780" w:rsidP="006452FD">
            <w:pPr>
              <w:rPr>
                <w:lang w:val="en-US"/>
              </w:rPr>
            </w:pPr>
          </w:p>
        </w:tc>
        <w:tc>
          <w:tcPr>
            <w:tcW w:w="1717" w:type="dxa"/>
          </w:tcPr>
          <w:p w14:paraId="41986183" w14:textId="77777777" w:rsidR="007B6780" w:rsidRPr="00793BA3" w:rsidRDefault="007B6780" w:rsidP="006452FD">
            <w:pPr>
              <w:rPr>
                <w:lang w:val="en-US"/>
              </w:rPr>
            </w:pPr>
          </w:p>
        </w:tc>
        <w:tc>
          <w:tcPr>
            <w:tcW w:w="3434" w:type="dxa"/>
          </w:tcPr>
          <w:p w14:paraId="0DE1AD6B" w14:textId="77777777" w:rsidR="007B6780" w:rsidRPr="00793BA3" w:rsidRDefault="007B6780" w:rsidP="006452FD">
            <w:pPr>
              <w:rPr>
                <w:lang w:val="en-US"/>
              </w:rPr>
            </w:pPr>
          </w:p>
        </w:tc>
      </w:tr>
      <w:tr w:rsidR="007B6780" w14:paraId="38F31449" w14:textId="77777777" w:rsidTr="006452FD">
        <w:tc>
          <w:tcPr>
            <w:tcW w:w="2073" w:type="dxa"/>
          </w:tcPr>
          <w:p w14:paraId="4EDAC350" w14:textId="77777777" w:rsidR="007B6780" w:rsidRPr="00793BA3" w:rsidRDefault="007B6780" w:rsidP="006452FD">
            <w:pPr>
              <w:rPr>
                <w:lang w:val="en-US"/>
              </w:rPr>
            </w:pPr>
          </w:p>
        </w:tc>
        <w:tc>
          <w:tcPr>
            <w:tcW w:w="1717" w:type="dxa"/>
          </w:tcPr>
          <w:p w14:paraId="3983B7F1" w14:textId="77777777" w:rsidR="007B6780" w:rsidRPr="00793BA3" w:rsidRDefault="007B6780" w:rsidP="006452FD">
            <w:pPr>
              <w:rPr>
                <w:lang w:val="en-US"/>
              </w:rPr>
            </w:pPr>
          </w:p>
        </w:tc>
        <w:tc>
          <w:tcPr>
            <w:tcW w:w="1717" w:type="dxa"/>
          </w:tcPr>
          <w:p w14:paraId="0D347743" w14:textId="77777777" w:rsidR="007B6780" w:rsidRPr="00793BA3" w:rsidRDefault="007B6780" w:rsidP="006452FD">
            <w:pPr>
              <w:rPr>
                <w:lang w:val="en-US"/>
              </w:rPr>
            </w:pPr>
          </w:p>
        </w:tc>
        <w:tc>
          <w:tcPr>
            <w:tcW w:w="3434" w:type="dxa"/>
          </w:tcPr>
          <w:p w14:paraId="30D00F98" w14:textId="77777777" w:rsidR="007B6780" w:rsidRPr="00793BA3" w:rsidRDefault="007B6780" w:rsidP="006452FD">
            <w:pPr>
              <w:rPr>
                <w:lang w:val="en-US"/>
              </w:rPr>
            </w:pPr>
          </w:p>
        </w:tc>
      </w:tr>
      <w:tr w:rsidR="007B6780" w14:paraId="6385539C" w14:textId="77777777" w:rsidTr="006452FD">
        <w:tc>
          <w:tcPr>
            <w:tcW w:w="2073" w:type="dxa"/>
          </w:tcPr>
          <w:p w14:paraId="605DF4BB" w14:textId="77777777" w:rsidR="007B6780" w:rsidRPr="007C0711" w:rsidRDefault="007B6780" w:rsidP="006452FD">
            <w:pPr>
              <w:rPr>
                <w:lang w:val="en-US"/>
              </w:rPr>
            </w:pPr>
          </w:p>
        </w:tc>
        <w:tc>
          <w:tcPr>
            <w:tcW w:w="1717" w:type="dxa"/>
          </w:tcPr>
          <w:p w14:paraId="0F829D54" w14:textId="77777777" w:rsidR="007B6780" w:rsidRPr="00E140CF" w:rsidRDefault="007B6780" w:rsidP="006452FD">
            <w:pPr>
              <w:rPr>
                <w:color w:val="7F7F7F" w:themeColor="text1" w:themeTint="80"/>
                <w:lang w:val="en-US"/>
              </w:rPr>
            </w:pPr>
          </w:p>
        </w:tc>
        <w:tc>
          <w:tcPr>
            <w:tcW w:w="1717" w:type="dxa"/>
          </w:tcPr>
          <w:p w14:paraId="20DA4881" w14:textId="77777777" w:rsidR="007B6780" w:rsidRPr="00E140CF" w:rsidRDefault="007B6780" w:rsidP="006452FD">
            <w:pPr>
              <w:rPr>
                <w:color w:val="7F7F7F" w:themeColor="text1" w:themeTint="80"/>
                <w:lang w:val="en-US"/>
              </w:rPr>
            </w:pPr>
          </w:p>
        </w:tc>
        <w:tc>
          <w:tcPr>
            <w:tcW w:w="3434" w:type="dxa"/>
          </w:tcPr>
          <w:p w14:paraId="711C3E0C" w14:textId="77777777" w:rsidR="007B6780" w:rsidRPr="00E140CF" w:rsidRDefault="007B6780" w:rsidP="006452FD">
            <w:pPr>
              <w:rPr>
                <w:color w:val="7F7F7F" w:themeColor="text1" w:themeTint="80"/>
                <w:lang w:val="en-US"/>
              </w:rPr>
            </w:pPr>
          </w:p>
        </w:tc>
      </w:tr>
      <w:tr w:rsidR="009613AE" w14:paraId="0AF52737" w14:textId="77777777" w:rsidTr="00BE19CB">
        <w:tc>
          <w:tcPr>
            <w:tcW w:w="2073" w:type="dxa"/>
          </w:tcPr>
          <w:p w14:paraId="6A40D2A6" w14:textId="77777777" w:rsidR="009613AE" w:rsidRPr="007C0711" w:rsidRDefault="009613AE" w:rsidP="00361162">
            <w:pPr>
              <w:rPr>
                <w:lang w:val="en-US"/>
              </w:rPr>
            </w:pPr>
          </w:p>
        </w:tc>
        <w:tc>
          <w:tcPr>
            <w:tcW w:w="1717" w:type="dxa"/>
          </w:tcPr>
          <w:p w14:paraId="7FDA03F2" w14:textId="77777777" w:rsidR="009613AE" w:rsidRPr="00E140CF" w:rsidRDefault="009613AE" w:rsidP="00361162">
            <w:pPr>
              <w:rPr>
                <w:color w:val="7F7F7F" w:themeColor="text1" w:themeTint="80"/>
                <w:lang w:val="en-US"/>
              </w:rPr>
            </w:pPr>
          </w:p>
        </w:tc>
        <w:tc>
          <w:tcPr>
            <w:tcW w:w="1717" w:type="dxa"/>
          </w:tcPr>
          <w:p w14:paraId="1549C3D6" w14:textId="34CEE2A8" w:rsidR="009613AE" w:rsidRPr="00E140CF" w:rsidRDefault="009613AE" w:rsidP="00361162">
            <w:pPr>
              <w:rPr>
                <w:color w:val="7F7F7F" w:themeColor="text1" w:themeTint="80"/>
                <w:lang w:val="en-US"/>
              </w:rPr>
            </w:pPr>
          </w:p>
        </w:tc>
        <w:tc>
          <w:tcPr>
            <w:tcW w:w="3434" w:type="dxa"/>
          </w:tcPr>
          <w:p w14:paraId="53DE1C6B" w14:textId="4E079E1E" w:rsidR="009613AE" w:rsidRPr="00E140CF" w:rsidRDefault="009613AE" w:rsidP="00361162">
            <w:pPr>
              <w:rPr>
                <w:color w:val="7F7F7F" w:themeColor="text1" w:themeTint="80"/>
                <w:lang w:val="en-US"/>
              </w:rPr>
            </w:pPr>
          </w:p>
        </w:tc>
      </w:tr>
      <w:tr w:rsidR="009613AE" w14:paraId="79214DED" w14:textId="77777777" w:rsidTr="00BE19CB">
        <w:tc>
          <w:tcPr>
            <w:tcW w:w="2073" w:type="dxa"/>
          </w:tcPr>
          <w:p w14:paraId="1E4907A6" w14:textId="77777777" w:rsidR="009613AE" w:rsidRPr="007C0711" w:rsidRDefault="009613AE" w:rsidP="00361162">
            <w:pPr>
              <w:rPr>
                <w:lang w:val="en-US"/>
              </w:rPr>
            </w:pPr>
          </w:p>
        </w:tc>
        <w:tc>
          <w:tcPr>
            <w:tcW w:w="1717" w:type="dxa"/>
          </w:tcPr>
          <w:p w14:paraId="7B743980" w14:textId="77777777" w:rsidR="009613AE" w:rsidRPr="00E140CF" w:rsidRDefault="009613AE" w:rsidP="00361162">
            <w:pPr>
              <w:rPr>
                <w:color w:val="7F7F7F" w:themeColor="text1" w:themeTint="80"/>
                <w:lang w:val="en-US"/>
              </w:rPr>
            </w:pPr>
          </w:p>
        </w:tc>
        <w:tc>
          <w:tcPr>
            <w:tcW w:w="1717" w:type="dxa"/>
          </w:tcPr>
          <w:p w14:paraId="79ABC73E" w14:textId="3F7EB861" w:rsidR="009613AE" w:rsidRPr="00E140CF" w:rsidRDefault="009613AE" w:rsidP="00361162">
            <w:pPr>
              <w:rPr>
                <w:color w:val="7F7F7F" w:themeColor="text1" w:themeTint="80"/>
                <w:lang w:val="en-US"/>
              </w:rPr>
            </w:pPr>
          </w:p>
        </w:tc>
        <w:tc>
          <w:tcPr>
            <w:tcW w:w="3434" w:type="dxa"/>
          </w:tcPr>
          <w:p w14:paraId="72B732B5" w14:textId="7CA8FAD5" w:rsidR="009613AE" w:rsidRPr="00E140CF" w:rsidRDefault="009613AE" w:rsidP="00361162">
            <w:pPr>
              <w:rPr>
                <w:color w:val="7F7F7F" w:themeColor="text1" w:themeTint="80"/>
                <w:lang w:val="en-US"/>
              </w:rPr>
            </w:pPr>
          </w:p>
        </w:tc>
      </w:tr>
    </w:tbl>
    <w:p w14:paraId="6543D7B7" w14:textId="66C94294" w:rsidR="00885A94" w:rsidRDefault="00885A94">
      <w:pPr>
        <w:rPr>
          <w:lang w:val="en-US"/>
        </w:rPr>
      </w:pPr>
    </w:p>
    <w:p w14:paraId="520C2498" w14:textId="0515E9E2" w:rsidR="007B6780" w:rsidRDefault="007B6780">
      <w:pPr>
        <w:spacing w:after="160" w:line="259" w:lineRule="auto"/>
        <w:rPr>
          <w:lang w:val="en-US"/>
        </w:rPr>
      </w:pPr>
      <w:r>
        <w:rPr>
          <w:lang w:val="en-US"/>
        </w:rPr>
        <w:br w:type="page"/>
      </w:r>
    </w:p>
    <w:p w14:paraId="74F7CEA1" w14:textId="46110D14" w:rsidR="00885A94" w:rsidRDefault="00885A94">
      <w:pPr>
        <w:spacing w:after="160" w:line="259" w:lineRule="auto"/>
        <w:rPr>
          <w:lang w:val="en-US"/>
        </w:rPr>
      </w:pPr>
    </w:p>
    <w:tbl>
      <w:tblPr>
        <w:tblStyle w:val="TableGrid"/>
        <w:tblW w:w="8941" w:type="dxa"/>
        <w:tblLook w:val="04A0" w:firstRow="1" w:lastRow="0" w:firstColumn="1" w:lastColumn="0" w:noHBand="0" w:noVBand="1"/>
      </w:tblPr>
      <w:tblGrid>
        <w:gridCol w:w="2073"/>
        <w:gridCol w:w="6868"/>
      </w:tblGrid>
      <w:tr w:rsidR="00885A94" w14:paraId="4524F3AD" w14:textId="77777777" w:rsidTr="00361162">
        <w:tc>
          <w:tcPr>
            <w:tcW w:w="2073" w:type="dxa"/>
          </w:tcPr>
          <w:p w14:paraId="2BC26457" w14:textId="77777777" w:rsidR="00885A94" w:rsidRDefault="00885A94" w:rsidP="00361162">
            <w:pPr>
              <w:rPr>
                <w:lang w:val="en-US"/>
              </w:rPr>
            </w:pPr>
            <w:r>
              <w:rPr>
                <w:lang w:val="en-US"/>
              </w:rPr>
              <w:t>Objective</w:t>
            </w:r>
          </w:p>
        </w:tc>
        <w:tc>
          <w:tcPr>
            <w:tcW w:w="6868" w:type="dxa"/>
          </w:tcPr>
          <w:p w14:paraId="5B902D41" w14:textId="6DB3FB33" w:rsidR="00A318F5" w:rsidRPr="00E140CF" w:rsidRDefault="00A9206D" w:rsidP="00361162">
            <w:pPr>
              <w:rPr>
                <w:color w:val="7F7F7F" w:themeColor="text1" w:themeTint="80"/>
                <w:lang w:val="en-US"/>
              </w:rPr>
            </w:pPr>
            <w:r>
              <w:rPr>
                <w:lang w:val="en-US"/>
              </w:rPr>
              <w:t>Design of protocols and end node</w:t>
            </w:r>
            <w:r w:rsidR="00B8739E">
              <w:rPr>
                <w:lang w:val="en-US"/>
              </w:rPr>
              <w:t xml:space="preserve"> architecture</w:t>
            </w:r>
            <w:r>
              <w:rPr>
                <w:lang w:val="en-US"/>
              </w:rPr>
              <w:t xml:space="preserve"> for very low latency variable bit rate (raw) data transmission </w:t>
            </w:r>
            <w:r w:rsidR="00A318F5" w:rsidRPr="00A318F5">
              <w:rPr>
                <w:lang w:val="en-US"/>
              </w:rPr>
              <w:t xml:space="preserve">  </w:t>
            </w:r>
          </w:p>
        </w:tc>
      </w:tr>
      <w:tr w:rsidR="00885A94" w:rsidRPr="00A318F5" w14:paraId="392E0696" w14:textId="77777777" w:rsidTr="00361162">
        <w:tc>
          <w:tcPr>
            <w:tcW w:w="2073" w:type="dxa"/>
          </w:tcPr>
          <w:p w14:paraId="35A4FE41" w14:textId="77777777" w:rsidR="00885A94" w:rsidRDefault="00885A94" w:rsidP="00361162">
            <w:pPr>
              <w:rPr>
                <w:lang w:val="en-US"/>
              </w:rPr>
            </w:pPr>
            <w:r>
              <w:rPr>
                <w:lang w:val="en-US"/>
              </w:rPr>
              <w:t>Description</w:t>
            </w:r>
          </w:p>
        </w:tc>
        <w:tc>
          <w:tcPr>
            <w:tcW w:w="6868" w:type="dxa"/>
          </w:tcPr>
          <w:p w14:paraId="1A3D7EE8" w14:textId="3D2C730F" w:rsidR="00147CE4" w:rsidRDefault="00A9206D" w:rsidP="00361162">
            <w:pPr>
              <w:rPr>
                <w:lang w:val="en-US"/>
              </w:rPr>
            </w:pPr>
            <w:r>
              <w:rPr>
                <w:lang w:val="en-US"/>
              </w:rPr>
              <w:t xml:space="preserve">There is an identified requirement of end nodes capable of </w:t>
            </w:r>
            <w:r w:rsidR="00A85DA5">
              <w:rPr>
                <w:lang w:val="en-US"/>
              </w:rPr>
              <w:t>exchanging information bi-directionally at random intervals</w:t>
            </w:r>
            <w:r w:rsidR="00147CE4">
              <w:rPr>
                <w:lang w:val="en-US"/>
              </w:rPr>
              <w:t>,</w:t>
            </w:r>
            <w:r w:rsidR="00A85DA5">
              <w:rPr>
                <w:lang w:val="en-US"/>
              </w:rPr>
              <w:t xml:space="preserve"> and at symmetrical or un-symmetrical bit rates</w:t>
            </w:r>
            <w:r w:rsidR="00147CE4">
              <w:rPr>
                <w:lang w:val="en-US"/>
              </w:rPr>
              <w:t xml:space="preserve"> variable in time</w:t>
            </w:r>
            <w:r w:rsidR="00A85DA5">
              <w:rPr>
                <w:lang w:val="en-US"/>
              </w:rPr>
              <w:t>.</w:t>
            </w:r>
            <w:r w:rsidR="00147CE4">
              <w:rPr>
                <w:lang w:val="en-US"/>
              </w:rPr>
              <w:t xml:space="preserve"> </w:t>
            </w:r>
          </w:p>
          <w:p w14:paraId="2EB489E0" w14:textId="54AF3344" w:rsidR="003577B0" w:rsidRDefault="00A85DA5" w:rsidP="00361162">
            <w:pPr>
              <w:rPr>
                <w:lang w:val="en-US"/>
              </w:rPr>
            </w:pPr>
            <w:r>
              <w:rPr>
                <w:lang w:val="en-US"/>
              </w:rPr>
              <w:t>Very often such nodes shall be installed pairwise in confined but harsh (</w:t>
            </w:r>
            <w:r w:rsidR="00E3404E">
              <w:rPr>
                <w:lang w:val="en-US"/>
              </w:rPr>
              <w:t>interference-wise) environments.</w:t>
            </w:r>
            <w:r w:rsidR="00147CE4">
              <w:rPr>
                <w:lang w:val="en-US"/>
              </w:rPr>
              <w:t xml:space="preserve"> Multiple node pairs may have to </w:t>
            </w:r>
            <w:r w:rsidR="007F0784">
              <w:rPr>
                <w:lang w:val="en-US"/>
              </w:rPr>
              <w:t xml:space="preserve">be </w:t>
            </w:r>
            <w:r w:rsidR="00147CE4">
              <w:rPr>
                <w:lang w:val="en-US"/>
              </w:rPr>
              <w:t>installed in a same confined environment and/or in closely spaced separate confined environments. The case of</w:t>
            </w:r>
            <w:r w:rsidR="00764A8B">
              <w:rPr>
                <w:lang w:val="en-US"/>
              </w:rPr>
              <w:t xml:space="preserve"> one </w:t>
            </w:r>
            <w:r w:rsidR="00147CE4">
              <w:rPr>
                <w:lang w:val="en-US"/>
              </w:rPr>
              <w:t>node of pair A talk</w:t>
            </w:r>
            <w:r w:rsidR="00764A8B">
              <w:rPr>
                <w:lang w:val="en-US"/>
              </w:rPr>
              <w:t>ing</w:t>
            </w:r>
            <w:r w:rsidR="00147CE4">
              <w:rPr>
                <w:lang w:val="en-US"/>
              </w:rPr>
              <w:t xml:space="preserve"> “simultaneously”</w:t>
            </w:r>
            <w:r w:rsidR="003577B0">
              <w:rPr>
                <w:lang w:val="en-US"/>
              </w:rPr>
              <w:t xml:space="preserve"> to multiple nodes of pairs B, C and D </w:t>
            </w:r>
            <w:proofErr w:type="spellStart"/>
            <w:r w:rsidR="003577B0">
              <w:rPr>
                <w:lang w:val="en-US"/>
              </w:rPr>
              <w:t>etc</w:t>
            </w:r>
            <w:proofErr w:type="spellEnd"/>
            <w:r w:rsidR="003577B0">
              <w:rPr>
                <w:lang w:val="en-US"/>
              </w:rPr>
              <w:t xml:space="preserve"> would also have to be foreseen. </w:t>
            </w:r>
          </w:p>
          <w:p w14:paraId="6ACD47B1" w14:textId="68DBCDD2" w:rsidR="00885A94" w:rsidRDefault="003577B0" w:rsidP="00361162">
            <w:pPr>
              <w:rPr>
                <w:lang w:val="en-US"/>
              </w:rPr>
            </w:pPr>
            <w:r>
              <w:rPr>
                <w:lang w:val="en-US"/>
              </w:rPr>
              <w:t xml:space="preserve">The typical distance of separation between the two ends of a communicating pair would be in the range of a few centimeters to a few meters. </w:t>
            </w:r>
            <w:r w:rsidR="00B8739E">
              <w:rPr>
                <w:lang w:val="en-US"/>
              </w:rPr>
              <w:t xml:space="preserve">The usually present </w:t>
            </w:r>
            <w:proofErr w:type="spellStart"/>
            <w:r w:rsidR="00B8739E">
              <w:rPr>
                <w:lang w:val="en-US"/>
              </w:rPr>
              <w:t>LoS</w:t>
            </w:r>
            <w:proofErr w:type="spellEnd"/>
            <w:r w:rsidR="00B8739E">
              <w:rPr>
                <w:lang w:val="en-US"/>
              </w:rPr>
              <w:t xml:space="preserve"> </w:t>
            </w:r>
            <w:r>
              <w:rPr>
                <w:lang w:val="en-US"/>
              </w:rPr>
              <w:t xml:space="preserve">channel between a node pair in communication </w:t>
            </w:r>
            <w:r w:rsidR="00B8739E">
              <w:rPr>
                <w:lang w:val="en-US"/>
              </w:rPr>
              <w:t xml:space="preserve">may sometimes be obstructed due to </w:t>
            </w:r>
            <w:r w:rsidR="00E34E17">
              <w:rPr>
                <w:lang w:val="en-US"/>
              </w:rPr>
              <w:t>the physical distortion</w:t>
            </w:r>
            <w:r w:rsidR="00B8739E">
              <w:rPr>
                <w:lang w:val="en-US"/>
              </w:rPr>
              <w:t xml:space="preserve"> of the</w:t>
            </w:r>
            <w:r w:rsidR="00764A8B">
              <w:rPr>
                <w:lang w:val="en-US"/>
              </w:rPr>
              <w:t xml:space="preserve"> </w:t>
            </w:r>
            <w:r w:rsidR="00E34E17">
              <w:rPr>
                <w:lang w:val="en-US"/>
              </w:rPr>
              <w:t xml:space="preserve">space between them. </w:t>
            </w:r>
          </w:p>
          <w:p w14:paraId="15BAC541" w14:textId="1C969CA5" w:rsidR="00E34E17" w:rsidRPr="00B8739E" w:rsidRDefault="00E34E17" w:rsidP="00361162">
            <w:pPr>
              <w:rPr>
                <w:lang w:val="en-US"/>
              </w:rPr>
            </w:pPr>
            <w:r>
              <w:rPr>
                <w:lang w:val="en-US"/>
              </w:rPr>
              <w:t>Strict requirements of reliability and integrity of data are expected to apply. Additionally, quick node wake-up, very fast link establishment and very low latency of exchanged data</w:t>
            </w:r>
            <w:r w:rsidR="007F0784">
              <w:rPr>
                <w:lang w:val="en-US"/>
              </w:rPr>
              <w:t xml:space="preserve"> </w:t>
            </w:r>
            <w:r w:rsidR="007F0784" w:rsidRPr="007F0784">
              <w:rPr>
                <w:color w:val="FF0000"/>
                <w:lang w:val="en-US"/>
              </w:rPr>
              <w:t>would need to be respected.</w:t>
            </w:r>
          </w:p>
        </w:tc>
      </w:tr>
      <w:tr w:rsidR="00885A94" w14:paraId="0D056133" w14:textId="77777777" w:rsidTr="00361162">
        <w:tc>
          <w:tcPr>
            <w:tcW w:w="2073" w:type="dxa"/>
          </w:tcPr>
          <w:p w14:paraId="280667A6" w14:textId="04C48051" w:rsidR="00885A94" w:rsidRPr="00885A94" w:rsidRDefault="00885A94" w:rsidP="00361162">
            <w:pPr>
              <w:rPr>
                <w:color w:val="FF0000"/>
                <w:lang w:val="en-US"/>
              </w:rPr>
            </w:pPr>
            <w:r>
              <w:rPr>
                <w:lang w:val="en-US"/>
              </w:rPr>
              <w:t>Technical Specs related.</w:t>
            </w:r>
            <w:r>
              <w:rPr>
                <w:color w:val="FF0000"/>
                <w:lang w:val="en-US"/>
              </w:rPr>
              <w:t xml:space="preserve"> </w:t>
            </w:r>
          </w:p>
        </w:tc>
        <w:tc>
          <w:tcPr>
            <w:tcW w:w="6868" w:type="dxa"/>
          </w:tcPr>
          <w:p w14:paraId="0365799C" w14:textId="77777777" w:rsidR="00764A8B" w:rsidRDefault="00764A8B" w:rsidP="001836F7">
            <w:pPr>
              <w:rPr>
                <w:lang w:val="en-US"/>
              </w:rPr>
            </w:pPr>
            <w:r>
              <w:rPr>
                <w:lang w:val="en-US"/>
              </w:rPr>
              <w:t>This use case would bring multiple technical challenges like</w:t>
            </w:r>
          </w:p>
          <w:p w14:paraId="422A34B7" w14:textId="35521802" w:rsidR="00764A8B" w:rsidRDefault="00764A8B" w:rsidP="00764A8B">
            <w:pPr>
              <w:pStyle w:val="ListParagraph"/>
              <w:numPr>
                <w:ilvl w:val="0"/>
                <w:numId w:val="5"/>
              </w:numPr>
              <w:rPr>
                <w:lang w:val="en-US"/>
              </w:rPr>
            </w:pPr>
            <w:r>
              <w:rPr>
                <w:lang w:val="en-US"/>
              </w:rPr>
              <w:t>Design of a quickly reacting XON/XOFF</w:t>
            </w:r>
            <w:r w:rsidR="001A4A17">
              <w:rPr>
                <w:lang w:val="en-US"/>
              </w:rPr>
              <w:t xml:space="preserve"> or RTS/CTS</w:t>
            </w:r>
            <w:r>
              <w:rPr>
                <w:lang w:val="en-US"/>
              </w:rPr>
              <w:t xml:space="preserve"> Protocol</w:t>
            </w:r>
            <w:r w:rsidR="001A4A17">
              <w:rPr>
                <w:lang w:val="en-US"/>
              </w:rPr>
              <w:t>s</w:t>
            </w:r>
            <w:r>
              <w:rPr>
                <w:lang w:val="en-US"/>
              </w:rPr>
              <w:t xml:space="preserve"> based on the exchange of short information packets</w:t>
            </w:r>
          </w:p>
          <w:p w14:paraId="592366E8" w14:textId="77777777" w:rsidR="001A4A17" w:rsidRDefault="00764A8B" w:rsidP="00764A8B">
            <w:pPr>
              <w:pStyle w:val="ListParagraph"/>
              <w:numPr>
                <w:ilvl w:val="0"/>
                <w:numId w:val="5"/>
              </w:numPr>
              <w:rPr>
                <w:lang w:val="en-US"/>
              </w:rPr>
            </w:pPr>
            <w:r>
              <w:rPr>
                <w:lang w:val="en-US"/>
              </w:rPr>
              <w:t xml:space="preserve">Design of </w:t>
            </w:r>
            <w:r w:rsidR="001A4A17">
              <w:rPr>
                <w:lang w:val="en-US"/>
              </w:rPr>
              <w:t>error correction mechanisms for reliable transmission of short packets</w:t>
            </w:r>
          </w:p>
          <w:p w14:paraId="7DF6CB53" w14:textId="77777777" w:rsidR="001A4A17" w:rsidRDefault="001A4A17" w:rsidP="00764A8B">
            <w:pPr>
              <w:pStyle w:val="ListParagraph"/>
              <w:numPr>
                <w:ilvl w:val="0"/>
                <w:numId w:val="5"/>
              </w:numPr>
              <w:rPr>
                <w:lang w:val="en-US"/>
              </w:rPr>
            </w:pPr>
            <w:r>
              <w:rPr>
                <w:lang w:val="en-US"/>
              </w:rPr>
              <w:t xml:space="preserve">Selection of suitable numerologies for short packets during initial link establishment and then for very high bit rate transmission after the initial link establishment. </w:t>
            </w:r>
          </w:p>
          <w:p w14:paraId="056EDB90" w14:textId="77777777" w:rsidR="00F425AC" w:rsidRDefault="001A4A17" w:rsidP="00764A8B">
            <w:pPr>
              <w:pStyle w:val="ListParagraph"/>
              <w:numPr>
                <w:ilvl w:val="0"/>
                <w:numId w:val="5"/>
              </w:numPr>
              <w:rPr>
                <w:lang w:val="en-US"/>
              </w:rPr>
            </w:pPr>
            <w:r>
              <w:rPr>
                <w:lang w:val="en-US"/>
              </w:rPr>
              <w:t xml:space="preserve">Design of interference detection/evaluation mechanisms capable of driving the resource allocation for variable bit rate transmission in presence of </w:t>
            </w:r>
            <w:proofErr w:type="gramStart"/>
            <w:r>
              <w:rPr>
                <w:lang w:val="en-US"/>
              </w:rPr>
              <w:t>a single one</w:t>
            </w:r>
            <w:proofErr w:type="gramEnd"/>
            <w:r>
              <w:rPr>
                <w:lang w:val="en-US"/>
              </w:rPr>
              <w:t xml:space="preserve"> to one link, multiple one to one links and multiple one to many links</w:t>
            </w:r>
            <w:r w:rsidR="00F425AC">
              <w:rPr>
                <w:lang w:val="en-US"/>
              </w:rPr>
              <w:t>. Ref remark about confined links above.</w:t>
            </w:r>
          </w:p>
          <w:p w14:paraId="1894B80E" w14:textId="77777777" w:rsidR="00F425AC" w:rsidRDefault="00F425AC" w:rsidP="00764A8B">
            <w:pPr>
              <w:pStyle w:val="ListParagraph"/>
              <w:numPr>
                <w:ilvl w:val="0"/>
                <w:numId w:val="5"/>
              </w:numPr>
              <w:rPr>
                <w:lang w:val="en-US"/>
              </w:rPr>
            </w:pPr>
            <w:r>
              <w:rPr>
                <w:lang w:val="en-US"/>
              </w:rPr>
              <w:t xml:space="preserve">Identification of suitable channel models </w:t>
            </w:r>
            <w:proofErr w:type="gramStart"/>
            <w:r>
              <w:rPr>
                <w:lang w:val="en-US"/>
              </w:rPr>
              <w:t>in view of the fact that</w:t>
            </w:r>
            <w:proofErr w:type="gramEnd"/>
            <w:r>
              <w:rPr>
                <w:lang w:val="en-US"/>
              </w:rPr>
              <w:t xml:space="preserve"> the near field propagation mechanisms (applicable here) are totally different from the usual outdoor propagation mechanisms for </w:t>
            </w:r>
            <w:proofErr w:type="spellStart"/>
            <w:r>
              <w:rPr>
                <w:lang w:val="en-US"/>
              </w:rPr>
              <w:t>mmWave</w:t>
            </w:r>
            <w:proofErr w:type="spellEnd"/>
            <w:r>
              <w:rPr>
                <w:lang w:val="en-US"/>
              </w:rPr>
              <w:t xml:space="preserve"> frequencies</w:t>
            </w:r>
          </w:p>
          <w:p w14:paraId="489A8F02" w14:textId="77777777" w:rsidR="00F425AC" w:rsidRDefault="00F425AC" w:rsidP="00764A8B">
            <w:pPr>
              <w:pStyle w:val="ListParagraph"/>
              <w:numPr>
                <w:ilvl w:val="0"/>
                <w:numId w:val="5"/>
              </w:numPr>
              <w:rPr>
                <w:lang w:val="en-US"/>
              </w:rPr>
            </w:pPr>
            <w:r>
              <w:rPr>
                <w:lang w:val="en-US"/>
              </w:rPr>
              <w:t xml:space="preserve">Design of node </w:t>
            </w:r>
            <w:proofErr w:type="spellStart"/>
            <w:r>
              <w:rPr>
                <w:lang w:val="en-US"/>
              </w:rPr>
              <w:t>DRx</w:t>
            </w:r>
            <w:proofErr w:type="spellEnd"/>
            <w:r>
              <w:rPr>
                <w:lang w:val="en-US"/>
              </w:rPr>
              <w:t>/</w:t>
            </w:r>
            <w:proofErr w:type="spellStart"/>
            <w:r>
              <w:rPr>
                <w:lang w:val="en-US"/>
              </w:rPr>
              <w:t>DTx</w:t>
            </w:r>
            <w:proofErr w:type="spellEnd"/>
            <w:r>
              <w:rPr>
                <w:lang w:val="en-US"/>
              </w:rPr>
              <w:t xml:space="preserve"> and sleep mechanisms offering the best tradeoff between wake-up time, information latency, energy dissipation and information integrity. Remark: Side Clipping introduced by delayed wake-up results in information loss.</w:t>
            </w:r>
          </w:p>
          <w:p w14:paraId="07C32AFD" w14:textId="5E5915D3" w:rsidR="00DB6227" w:rsidRDefault="00DB6227" w:rsidP="00764A8B">
            <w:pPr>
              <w:pStyle w:val="ListParagraph"/>
              <w:numPr>
                <w:ilvl w:val="0"/>
                <w:numId w:val="5"/>
              </w:numPr>
              <w:rPr>
                <w:lang w:val="en-US"/>
              </w:rPr>
            </w:pPr>
            <w:r>
              <w:rPr>
                <w:lang w:val="en-US"/>
              </w:rPr>
              <w:t>Check</w:t>
            </w:r>
            <w:r w:rsidR="007F0784" w:rsidRPr="007F0784">
              <w:rPr>
                <w:color w:val="FF0000"/>
                <w:lang w:val="en-US"/>
              </w:rPr>
              <w:t>ing</w:t>
            </w:r>
            <w:r>
              <w:rPr>
                <w:lang w:val="en-US"/>
              </w:rPr>
              <w:t xml:space="preserve"> the need and usefulness of a central controller for controlling resource allocation in case of multiple closely spaced node pairs. </w:t>
            </w:r>
          </w:p>
          <w:p w14:paraId="0F9CEA73" w14:textId="1DCE1E3A" w:rsidR="001836F7" w:rsidRPr="00764A8B" w:rsidRDefault="00DB6227" w:rsidP="00764A8B">
            <w:pPr>
              <w:pStyle w:val="ListParagraph"/>
              <w:numPr>
                <w:ilvl w:val="0"/>
                <w:numId w:val="5"/>
              </w:numPr>
              <w:rPr>
                <w:lang w:val="en-US"/>
              </w:rPr>
            </w:pPr>
            <w:r>
              <w:rPr>
                <w:lang w:val="en-US"/>
              </w:rPr>
              <w:t xml:space="preserve">…… </w:t>
            </w:r>
            <w:r w:rsidR="00F425AC">
              <w:rPr>
                <w:lang w:val="en-US"/>
              </w:rPr>
              <w:t xml:space="preserve">    </w:t>
            </w:r>
            <w:r w:rsidR="001A4A17">
              <w:rPr>
                <w:lang w:val="en-US"/>
              </w:rPr>
              <w:t xml:space="preserve">  </w:t>
            </w:r>
            <w:r w:rsidR="00764A8B" w:rsidRPr="00764A8B">
              <w:rPr>
                <w:lang w:val="en-US"/>
              </w:rPr>
              <w:t xml:space="preserve"> </w:t>
            </w:r>
          </w:p>
          <w:p w14:paraId="615DA8C9" w14:textId="77777777" w:rsidR="00764A8B" w:rsidRDefault="00764A8B" w:rsidP="001836F7">
            <w:pPr>
              <w:rPr>
                <w:rFonts w:eastAsia="Times New Roman" w:cs="Arial"/>
                <w:lang w:val="en-US" w:eastAsia="en-GB"/>
              </w:rPr>
            </w:pPr>
          </w:p>
          <w:p w14:paraId="18C3078D" w14:textId="06FA0696" w:rsidR="001836F7" w:rsidRPr="001836F7" w:rsidRDefault="001836F7" w:rsidP="00361162">
            <w:pPr>
              <w:rPr>
                <w:lang w:val="en-US"/>
              </w:rPr>
            </w:pPr>
          </w:p>
        </w:tc>
      </w:tr>
      <w:tr w:rsidR="00FF1555" w14:paraId="70251263" w14:textId="77777777" w:rsidTr="00361162">
        <w:tc>
          <w:tcPr>
            <w:tcW w:w="2073" w:type="dxa"/>
          </w:tcPr>
          <w:p w14:paraId="1E38037C" w14:textId="77777777" w:rsidR="00FF1555" w:rsidRDefault="00FF1555" w:rsidP="00361162">
            <w:pPr>
              <w:rPr>
                <w:lang w:val="en-US"/>
              </w:rPr>
            </w:pPr>
            <w:r>
              <w:rPr>
                <w:lang w:val="en-US"/>
              </w:rPr>
              <w:t xml:space="preserve">Technical Feasibility / Complexity – </w:t>
            </w:r>
            <w:r w:rsidRPr="00A16EB6">
              <w:rPr>
                <w:color w:val="FF0000"/>
                <w:lang w:val="en-US"/>
              </w:rPr>
              <w:t>Critical path and any Roadblocks</w:t>
            </w:r>
          </w:p>
        </w:tc>
        <w:tc>
          <w:tcPr>
            <w:tcW w:w="6868" w:type="dxa"/>
          </w:tcPr>
          <w:p w14:paraId="65EA7F5D" w14:textId="351488E3" w:rsidR="00FF1555" w:rsidRPr="00E140CF" w:rsidRDefault="00FF1555" w:rsidP="00361162">
            <w:pPr>
              <w:rPr>
                <w:color w:val="7F7F7F" w:themeColor="text1" w:themeTint="80"/>
                <w:lang w:val="en-US"/>
              </w:rPr>
            </w:pPr>
            <w:r w:rsidRPr="00E140CF">
              <w:rPr>
                <w:color w:val="7F7F7F" w:themeColor="text1" w:themeTint="80"/>
                <w:lang w:val="en-US"/>
              </w:rPr>
              <w:t>If this can be demonstrated to be feasible and if there are some methods already available</w:t>
            </w:r>
            <w:r>
              <w:rPr>
                <w:color w:val="7F7F7F" w:themeColor="text1" w:themeTint="80"/>
                <w:lang w:val="en-US"/>
              </w:rPr>
              <w:t xml:space="preserve"> – </w:t>
            </w:r>
            <w:r w:rsidRPr="00FF1555">
              <w:rPr>
                <w:color w:val="FF0000"/>
                <w:lang w:val="en-US"/>
              </w:rPr>
              <w:t>Hopefully only a few bullet points</w:t>
            </w:r>
          </w:p>
        </w:tc>
      </w:tr>
      <w:tr w:rsidR="00885A94" w14:paraId="7D6C90EB" w14:textId="77777777" w:rsidTr="00361162">
        <w:tc>
          <w:tcPr>
            <w:tcW w:w="2073" w:type="dxa"/>
          </w:tcPr>
          <w:p w14:paraId="00A7EFF6" w14:textId="77777777" w:rsidR="00885A94" w:rsidRDefault="00885A94" w:rsidP="00361162">
            <w:pPr>
              <w:rPr>
                <w:lang w:val="en-US"/>
              </w:rPr>
            </w:pPr>
            <w:r>
              <w:rPr>
                <w:lang w:val="en-US"/>
              </w:rPr>
              <w:t>Dependencies</w:t>
            </w:r>
          </w:p>
        </w:tc>
        <w:tc>
          <w:tcPr>
            <w:tcW w:w="6868" w:type="dxa"/>
          </w:tcPr>
          <w:p w14:paraId="77BE818E" w14:textId="77777777" w:rsidR="00163192" w:rsidRDefault="00DB6227" w:rsidP="001836F7">
            <w:r>
              <w:t xml:space="preserve">In the first step, it is suggested that a “focussed” piece of ISM spectrum be considered for the design of mechanism mentioned above. The following text reproduced from the XR Use case seems to </w:t>
            </w:r>
            <w:r w:rsidR="00163192">
              <w:t xml:space="preserve">be relevant for this use </w:t>
            </w:r>
            <w:r w:rsidR="00163192">
              <w:lastRenderedPageBreak/>
              <w:t xml:space="preserve">case as well. It will have to be adapted to fit the requirements and technical challenges listed above for the present use case. </w:t>
            </w:r>
          </w:p>
          <w:p w14:paraId="76244943" w14:textId="77777777" w:rsidR="00163192" w:rsidRDefault="00163192" w:rsidP="001836F7"/>
          <w:p w14:paraId="6FEFA7DE" w14:textId="627D25E9" w:rsidR="00163192" w:rsidRDefault="00163192" w:rsidP="001836F7">
            <w:r>
              <w:t>The available spectrum in unlicensed band is listed in the table below</w:t>
            </w:r>
          </w:p>
          <w:p w14:paraId="1789A0EA" w14:textId="0D00BA16" w:rsidR="001836F7" w:rsidRDefault="00163192" w:rsidP="001836F7">
            <w:r>
              <w:t xml:space="preserve"> </w:t>
            </w:r>
            <w:r w:rsidR="00DB6227">
              <w:t xml:space="preserve"> </w:t>
            </w:r>
          </w:p>
          <w:p w14:paraId="15EEE90F" w14:textId="5A3EB50A" w:rsidR="001836F7" w:rsidRDefault="001836F7" w:rsidP="001836F7">
            <w:r w:rsidRPr="008B763C">
              <w:rPr>
                <w:noProof/>
              </w:rPr>
              <w:drawing>
                <wp:inline distT="0" distB="0" distL="0" distR="0" wp14:anchorId="2F8C5D96" wp14:editId="36EF05A8">
                  <wp:extent cx="3676783" cy="752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233" cy="776518"/>
                          </a:xfrm>
                          <a:prstGeom prst="rect">
                            <a:avLst/>
                          </a:prstGeom>
                        </pic:spPr>
                      </pic:pic>
                    </a:graphicData>
                  </a:graphic>
                </wp:inline>
              </w:drawing>
            </w:r>
          </w:p>
          <w:p w14:paraId="096FA9D6" w14:textId="77777777" w:rsidR="001836F7" w:rsidRDefault="001836F7" w:rsidP="001836F7"/>
          <w:p w14:paraId="06E8A488" w14:textId="1A1E9D00" w:rsidR="001505CC" w:rsidRDefault="00F67EBE" w:rsidP="001836F7">
            <w:pPr>
              <w:rPr>
                <w:ins w:id="12" w:author="Vinod KUMAR" w:date="2025-03-04T09:05:00Z"/>
              </w:rPr>
            </w:pPr>
            <w:ins w:id="13" w:author="Vinod KUMAR" w:date="2025-03-04T08:54:00Z">
              <w:r>
                <w:t xml:space="preserve">The availability of this spectrum is usually under strict government control. </w:t>
              </w:r>
            </w:ins>
            <w:ins w:id="14" w:author="Vinod KUMAR" w:date="2025-03-04T08:58:00Z">
              <w:r w:rsidR="001505CC">
                <w:t>At the first instance,</w:t>
              </w:r>
            </w:ins>
            <w:ins w:id="15" w:author="Vinod KUMAR" w:date="2025-03-04T08:54:00Z">
              <w:r>
                <w:t xml:space="preserve"> </w:t>
              </w:r>
            </w:ins>
            <w:ins w:id="16" w:author="Vinod KUMAR" w:date="2025-03-04T08:55:00Z">
              <w:r>
                <w:t xml:space="preserve">it is suggested that the </w:t>
              </w:r>
            </w:ins>
            <w:ins w:id="17" w:author="Vinod KUMAR" w:date="2025-03-04T08:50:00Z">
              <w:r>
                <w:t>61 to 61.5 GHz</w:t>
              </w:r>
            </w:ins>
            <w:ins w:id="18" w:author="Vinod KUMAR" w:date="2025-03-04T08:49:00Z">
              <w:r>
                <w:t xml:space="preserve"> </w:t>
              </w:r>
            </w:ins>
            <w:ins w:id="19" w:author="Vinod KUMAR" w:date="2025-03-04T08:50:00Z">
              <w:r>
                <w:t xml:space="preserve">spectrum band be </w:t>
              </w:r>
            </w:ins>
            <w:ins w:id="20" w:author="Vinod KUMAR" w:date="2025-03-04T08:56:00Z">
              <w:r w:rsidR="001505CC">
                <w:t>considered</w:t>
              </w:r>
            </w:ins>
            <w:ins w:id="21" w:author="Vinod KUMAR" w:date="2025-03-04T08:57:00Z">
              <w:r w:rsidR="001505CC">
                <w:t xml:space="preserve"> for the implementation of the</w:t>
              </w:r>
            </w:ins>
            <w:ins w:id="22" w:author="Vinod KUMAR" w:date="2025-03-04T08:50:00Z">
              <w:r>
                <w:t xml:space="preserve"> </w:t>
              </w:r>
            </w:ins>
            <w:ins w:id="23" w:author="Vinod KUMAR" w:date="2025-03-04T08:57:00Z">
              <w:r w:rsidR="001505CC">
                <w:t>present use.</w:t>
              </w:r>
            </w:ins>
            <w:ins w:id="24" w:author="Vinod KUMAR" w:date="2025-03-04T08:58:00Z">
              <w:r w:rsidR="001505CC">
                <w:t xml:space="preserve"> Th</w:t>
              </w:r>
            </w:ins>
            <w:ins w:id="25" w:author="Vinod KUMAR" w:date="2025-03-04T08:59:00Z">
              <w:r w:rsidR="001505CC">
                <w:t>e IEEE 802.11ad</w:t>
              </w:r>
            </w:ins>
            <w:ins w:id="26" w:author="Vinod KUMAR" w:date="2025-03-04T09:00:00Z">
              <w:r w:rsidR="001505CC">
                <w:t xml:space="preserve"> is largely deployed in the 60 GHz band and substantial</w:t>
              </w:r>
            </w:ins>
            <w:ins w:id="27" w:author="Vinod KUMAR" w:date="2025-03-04T09:01:00Z">
              <w:r w:rsidR="001505CC">
                <w:t xml:space="preserve"> amount of information related to channel models and path loss</w:t>
              </w:r>
            </w:ins>
            <w:ins w:id="28" w:author="Vinod KUMAR" w:date="2025-03-04T09:02:00Z">
              <w:r w:rsidR="001505CC">
                <w:t xml:space="preserve"> models for different deployment environme</w:t>
              </w:r>
            </w:ins>
            <w:ins w:id="29" w:author="Vinod KUMAR" w:date="2025-03-04T09:03:00Z">
              <w:r w:rsidR="001505CC">
                <w:t xml:space="preserve">nts is available in the reports of </w:t>
              </w:r>
              <w:proofErr w:type="spellStart"/>
              <w:r w:rsidR="001505CC">
                <w:t>WiFi</w:t>
              </w:r>
              <w:proofErr w:type="spellEnd"/>
              <w:r w:rsidR="001505CC">
                <w:t xml:space="preserve"> Allianc</w:t>
              </w:r>
            </w:ins>
            <w:ins w:id="30" w:author="Vinod KUMAR" w:date="2025-03-04T09:04:00Z">
              <w:r w:rsidR="001505CC">
                <w:t>e.</w:t>
              </w:r>
            </w:ins>
            <w:ins w:id="31" w:author="Vinod KUMAR" w:date="2025-03-04T09:16:00Z">
              <w:r w:rsidR="00290900">
                <w:t xml:space="preserve"> </w:t>
              </w:r>
            </w:ins>
            <w:ins w:id="32" w:author="Vinod KUMAR" w:date="2025-03-04T09:17:00Z">
              <w:r w:rsidR="00290900">
                <w:t>(Ref. xxx)</w:t>
              </w:r>
            </w:ins>
          </w:p>
          <w:p w14:paraId="4A43A97B" w14:textId="77777777" w:rsidR="009A31E7" w:rsidRDefault="009A31E7" w:rsidP="001836F7">
            <w:pPr>
              <w:rPr>
                <w:ins w:id="33" w:author="Vinod KUMAR" w:date="2025-03-04T09:06:00Z"/>
              </w:rPr>
            </w:pPr>
          </w:p>
          <w:p w14:paraId="1BD331DD" w14:textId="436A2703" w:rsidR="001836F7" w:rsidRPr="00AF0274" w:rsidDel="00F67EBE" w:rsidRDefault="001505CC" w:rsidP="001836F7">
            <w:pPr>
              <w:rPr>
                <w:del w:id="34" w:author="Vinod KUMAR" w:date="2025-03-04T08:47:00Z"/>
                <w:lang w:val="en-US"/>
              </w:rPr>
            </w:pPr>
            <w:ins w:id="35" w:author="Vinod KUMAR" w:date="2025-03-04T09:06:00Z">
              <w:r>
                <w:t>It is true that</w:t>
              </w:r>
            </w:ins>
            <w:ins w:id="36" w:author="Vinod KUMAR" w:date="2025-03-04T09:07:00Z">
              <w:r w:rsidR="009A31E7">
                <w:t xml:space="preserve"> the co-existence of</w:t>
              </w:r>
            </w:ins>
            <w:ins w:id="37" w:author="Vinod KUMAR" w:date="2025-03-04T09:10:00Z">
              <w:r w:rsidR="009A31E7">
                <w:t xml:space="preserve"> networks using </w:t>
              </w:r>
            </w:ins>
            <w:ins w:id="38" w:author="Vinod KUMAR" w:date="2025-03-04T09:11:00Z">
              <w:r w:rsidR="009A31E7">
                <w:t xml:space="preserve">existing and upcoming technologies like </w:t>
              </w:r>
              <w:proofErr w:type="spellStart"/>
              <w:r w:rsidR="009A31E7">
                <w:t>WiGig</w:t>
              </w:r>
              <w:proofErr w:type="spellEnd"/>
              <w:r w:rsidR="009A31E7">
                <w:t xml:space="preserve"> and 5G NR can be </w:t>
              </w:r>
            </w:ins>
            <w:ins w:id="39" w:author="Vinod KUMAR" w:date="2025-03-04T09:12:00Z">
              <w:r w:rsidR="009A31E7">
                <w:t>source of inte</w:t>
              </w:r>
            </w:ins>
            <w:ins w:id="40" w:author="Vinod KUMAR" w:date="2025-03-04T09:13:00Z">
              <w:r w:rsidR="009A31E7">
                <w:t xml:space="preserve">rference for </w:t>
              </w:r>
              <w:proofErr w:type="spellStart"/>
              <w:r w:rsidR="009A31E7">
                <w:t>Sparklink</w:t>
              </w:r>
              <w:proofErr w:type="spellEnd"/>
              <w:r w:rsidR="009A31E7">
                <w:t xml:space="preserve"> use</w:t>
              </w:r>
            </w:ins>
            <w:ins w:id="41" w:author="Vinod KUMAR" w:date="2025-03-04T18:47:00Z">
              <w:r w:rsidR="0082116D">
                <w:t xml:space="preserve"> case</w:t>
              </w:r>
            </w:ins>
            <w:ins w:id="42" w:author="Vinod KUMAR" w:date="2025-03-04T09:13:00Z">
              <w:r w:rsidR="009A31E7">
                <w:t>. Multiple studies</w:t>
              </w:r>
            </w:ins>
            <w:ins w:id="43" w:author="Vinod KUMAR" w:date="2025-03-04T09:14:00Z">
              <w:r w:rsidR="009A31E7">
                <w:t xml:space="preserve"> on co-existence </w:t>
              </w:r>
            </w:ins>
            <w:ins w:id="44" w:author="Vinod KUMAR" w:date="2025-03-04T09:15:00Z">
              <w:r w:rsidR="009A31E7">
                <w:t>of such networks and dealing with the design of interference avoidan</w:t>
              </w:r>
            </w:ins>
            <w:ins w:id="45" w:author="Vinod KUMAR" w:date="2025-03-04T09:16:00Z">
              <w:r w:rsidR="009A31E7">
                <w:t>ce mechanisms like LBT are available.</w:t>
              </w:r>
            </w:ins>
            <w:ins w:id="46" w:author="Vinod KUMAR" w:date="2025-03-04T09:17:00Z">
              <w:r w:rsidR="00290900">
                <w:t xml:space="preserve"> (Ref yyy).</w:t>
              </w:r>
            </w:ins>
            <w:ins w:id="47" w:author="Vinod KUMAR" w:date="2025-03-04T09:06:00Z">
              <w:r w:rsidR="009A31E7">
                <w:t xml:space="preserve"> </w:t>
              </w:r>
              <w:r>
                <w:t xml:space="preserve"> </w:t>
              </w:r>
            </w:ins>
            <w:ins w:id="48" w:author="Vinod KUMAR" w:date="2025-03-04T09:01:00Z">
              <w:r>
                <w:t xml:space="preserve"> </w:t>
              </w:r>
            </w:ins>
            <w:ins w:id="49" w:author="Vinod KUMAR" w:date="2025-03-04T08:51:00Z">
              <w:r w:rsidR="00F67EBE">
                <w:t xml:space="preserve"> </w:t>
              </w:r>
            </w:ins>
            <w:del w:id="50" w:author="Vinod KUMAR" w:date="2025-03-04T08:47:00Z">
              <w:r w:rsidR="001836F7" w:rsidDel="00F67EBE">
                <w:delText xml:space="preserve">Despite the availability of rather large BWs, the release of such spectrum is under strict governmental control. The </w:delText>
              </w:r>
              <w:r w:rsidR="001836F7" w:rsidRPr="00AF0274" w:rsidDel="00F67EBE">
                <w:rPr>
                  <w:lang w:val="en-FR"/>
                </w:rPr>
                <w:delText xml:space="preserve">9 GHz and 14 GHz spectrum recently released in </w:delText>
              </w:r>
              <w:r w:rsidR="001836F7" w:rsidRPr="00AF0274" w:rsidDel="00F67EBE">
                <w:rPr>
                  <w:lang w:val="en-US"/>
                </w:rPr>
                <w:delText xml:space="preserve">the </w:delText>
              </w:r>
              <w:r w:rsidR="001836F7" w:rsidDel="00F67EBE">
                <w:rPr>
                  <w:lang w:val="en-US"/>
                </w:rPr>
                <w:delText xml:space="preserve">60 GHz range, in </w:delText>
              </w:r>
              <w:r w:rsidR="001836F7" w:rsidRPr="00AF0274" w:rsidDel="00F67EBE">
                <w:rPr>
                  <w:lang w:val="en-FR"/>
                </w:rPr>
                <w:delText>Europe and in the USA, respectively,</w:delText>
              </w:r>
              <w:r w:rsidR="001836F7" w:rsidRPr="00AF0274" w:rsidDel="00F67EBE">
                <w:rPr>
                  <w:lang w:val="en-US"/>
                </w:rPr>
                <w:delText xml:space="preserve"> </w:delText>
              </w:r>
              <w:r w:rsidR="001836F7" w:rsidDel="00F67EBE">
                <w:rPr>
                  <w:lang w:val="en-US"/>
                </w:rPr>
                <w:delText>would</w:delText>
              </w:r>
              <w:r w:rsidR="001836F7" w:rsidRPr="00AF0274" w:rsidDel="00F67EBE">
                <w:rPr>
                  <w:lang w:val="en-FR"/>
                </w:rPr>
                <w:delText xml:space="preserve"> provide 10× and 16× times</w:delText>
              </w:r>
              <w:r w:rsidR="001836F7" w:rsidRPr="00AF0274" w:rsidDel="00F67EBE">
                <w:rPr>
                  <w:lang w:val="en-US"/>
                </w:rPr>
                <w:delText xml:space="preserve"> </w:delText>
              </w:r>
              <w:r w:rsidR="001836F7" w:rsidRPr="00AF0274" w:rsidDel="00F67EBE">
                <w:rPr>
                  <w:lang w:val="en-FR"/>
                </w:rPr>
                <w:delText xml:space="preserve">more unlicensed spectrum </w:delText>
              </w:r>
              <w:r w:rsidR="001836F7" w:rsidRPr="00D0650D" w:rsidDel="00F67EBE">
                <w:rPr>
                  <w:lang w:val="en-US"/>
                </w:rPr>
                <w:delText xml:space="preserve">as </w:delText>
              </w:r>
              <w:r w:rsidR="001836F7" w:rsidRPr="00AF0274" w:rsidDel="00F67EBE">
                <w:rPr>
                  <w:lang w:val="en-FR"/>
                </w:rPr>
                <w:delText>compared to sub-7 GHz band</w:delText>
              </w:r>
              <w:r w:rsidR="001836F7" w:rsidRPr="00AF0274" w:rsidDel="00F67EBE">
                <w:rPr>
                  <w:lang w:val="en-US"/>
                </w:rPr>
                <w:delText xml:space="preserve">s in </w:delText>
              </w:r>
              <w:r w:rsidR="001836F7" w:rsidDel="00F67EBE">
                <w:rPr>
                  <w:lang w:val="en-US"/>
                </w:rPr>
                <w:delText xml:space="preserve">the respective countries. Its benefit in the implementation of high end XR applications would thus be available within these geographically limited markets.  </w:delText>
              </w:r>
            </w:del>
          </w:p>
          <w:p w14:paraId="102CAAD4" w14:textId="77777777" w:rsidR="001836F7" w:rsidRPr="00AF0274" w:rsidRDefault="001836F7" w:rsidP="001836F7">
            <w:pPr>
              <w:rPr>
                <w:lang w:val="en-FR"/>
              </w:rPr>
            </w:pPr>
          </w:p>
          <w:p w14:paraId="1CA23BB1" w14:textId="42A53E23" w:rsidR="001836F7" w:rsidDel="001505CC" w:rsidRDefault="001836F7">
            <w:pPr>
              <w:pStyle w:val="ListParagraph"/>
              <w:numPr>
                <w:ilvl w:val="0"/>
                <w:numId w:val="5"/>
              </w:numPr>
              <w:rPr>
                <w:del w:id="51" w:author="Vinod KUMAR" w:date="2025-03-04T09:05:00Z"/>
              </w:rPr>
              <w:pPrChange w:id="52" w:author="Vinod KUMAR" w:date="2025-03-04T09:05:00Z">
                <w:pPr/>
              </w:pPrChange>
            </w:pPr>
            <w:del w:id="53" w:author="Vinod KUMAR" w:date="2025-03-04T09:05:00Z">
              <w:r w:rsidDel="001505CC">
                <w:delText>The implementations in unlicensed bands are prone to several types of interference namely</w:delText>
              </w:r>
            </w:del>
          </w:p>
          <w:p w14:paraId="16D8C361" w14:textId="1D6EC8E7" w:rsidR="001836F7" w:rsidDel="0082116D" w:rsidRDefault="001836F7">
            <w:pPr>
              <w:rPr>
                <w:del w:id="54" w:author="Vinod KUMAR" w:date="2025-03-04T18:48:00Z"/>
              </w:rPr>
              <w:pPrChange w:id="55" w:author="Vinod KUMAR" w:date="2025-03-04T09:08:00Z">
                <w:pPr>
                  <w:pStyle w:val="ListParagraph"/>
                  <w:numPr>
                    <w:numId w:val="2"/>
                  </w:numPr>
                  <w:ind w:hanging="360"/>
                </w:pPr>
              </w:pPrChange>
            </w:pPr>
            <w:del w:id="56" w:author="Vinod KUMAR" w:date="2025-03-04T09:08:00Z">
              <w:r w:rsidDel="009A31E7">
                <w:delText xml:space="preserve">Geographically collocated </w:delText>
              </w:r>
            </w:del>
            <w:del w:id="57" w:author="Vinod KUMAR" w:date="2025-03-04T18:48:00Z">
              <w:r w:rsidDel="0082116D">
                <w:delText xml:space="preserve">networks for different usages operating in the same band for the existing technologies. Example IEEE 802.11ad (WiGig) affecting.. </w:delText>
              </w:r>
            </w:del>
          </w:p>
          <w:p w14:paraId="14CC1E0F" w14:textId="1DB72CE9" w:rsidR="001836F7" w:rsidDel="0082116D" w:rsidRDefault="001836F7" w:rsidP="001836F7">
            <w:pPr>
              <w:pStyle w:val="ListParagraph"/>
              <w:numPr>
                <w:ilvl w:val="0"/>
                <w:numId w:val="2"/>
              </w:numPr>
              <w:rPr>
                <w:del w:id="58" w:author="Vinod KUMAR" w:date="2025-03-04T18:48:00Z"/>
              </w:rPr>
            </w:pPr>
            <w:del w:id="59" w:author="Vinod KUMAR" w:date="2025-03-04T18:48:00Z">
              <w:r w:rsidDel="0082116D">
                <w:delText xml:space="preserve">Geographically collocated networks for different usages operating in the same band from the upcoming technologies. An recent example is the approval of 3GPP Study Item to extend the NR operation up to 71 GHz that means including in the 60 GHz licensed band.  </w:delText>
              </w:r>
            </w:del>
          </w:p>
          <w:p w14:paraId="75A9D34D" w14:textId="2195873F" w:rsidR="001836F7" w:rsidDel="0082116D" w:rsidRDefault="001836F7" w:rsidP="0082116D">
            <w:pPr>
              <w:rPr>
                <w:del w:id="60" w:author="Vinod KUMAR" w:date="2025-03-04T18:48:00Z"/>
              </w:rPr>
            </w:pPr>
            <w:del w:id="61" w:author="Vinod KUMAR" w:date="2025-03-04T18:48:00Z">
              <w:r w:rsidDel="0082116D">
                <w:delText>Mutual interference between the nodes belonging to the same network</w:delText>
              </w:r>
            </w:del>
          </w:p>
          <w:p w14:paraId="0072319D" w14:textId="77777777" w:rsidR="0082116D" w:rsidRDefault="0082116D" w:rsidP="0082116D">
            <w:pPr>
              <w:rPr>
                <w:ins w:id="62" w:author="Vinod KUMAR" w:date="2025-03-04T18:50:00Z"/>
              </w:rPr>
              <w:pPrChange w:id="63" w:author="Vinod KUMAR" w:date="2025-03-04T18:50:00Z">
                <w:pPr>
                  <w:pStyle w:val="ListParagraph"/>
                  <w:numPr>
                    <w:numId w:val="2"/>
                  </w:numPr>
                  <w:ind w:hanging="360"/>
                </w:pPr>
              </w:pPrChange>
            </w:pPr>
          </w:p>
          <w:p w14:paraId="0F1C3779" w14:textId="614AEA8F" w:rsidR="001836F7" w:rsidDel="00903BBE" w:rsidRDefault="00903BBE" w:rsidP="00903BBE">
            <w:pPr>
              <w:rPr>
                <w:del w:id="64" w:author="Vinod KUMAR" w:date="2025-03-04T18:54:00Z"/>
              </w:rPr>
              <w:pPrChange w:id="65" w:author="Vinod KUMAR" w:date="2025-03-04T18:54:00Z">
                <w:pPr>
                  <w:pStyle w:val="ListParagraph"/>
                  <w:numPr>
                    <w:numId w:val="2"/>
                  </w:numPr>
                  <w:ind w:hanging="360"/>
                </w:pPr>
              </w:pPrChange>
            </w:pPr>
            <w:ins w:id="66" w:author="Vinod KUMAR" w:date="2025-03-04T18:52:00Z">
              <w:r>
                <w:t>In view of the relatively stringent specifications on tran</w:t>
              </w:r>
            </w:ins>
            <w:ins w:id="67" w:author="Vinod KUMAR" w:date="2025-03-04T18:53:00Z">
              <w:r>
                <w:t xml:space="preserve">smission reliability and latency the situations of </w:t>
              </w:r>
            </w:ins>
            <w:ins w:id="68" w:author="Vinod KUMAR" w:date="2025-03-04T18:54:00Z">
              <w:r>
                <w:t>Primary and Secondary Users should be avoided for th</w:t>
              </w:r>
            </w:ins>
            <w:ins w:id="69" w:author="Vinod KUMAR" w:date="2025-03-04T18:55:00Z">
              <w:r>
                <w:t>is particular use case</w:t>
              </w:r>
            </w:ins>
            <w:ins w:id="70" w:author="Vinod KUMAR" w:date="2025-03-04T18:54:00Z">
              <w:r>
                <w:t xml:space="preserve">. </w:t>
              </w:r>
            </w:ins>
            <w:del w:id="71" w:author="Vinod KUMAR" w:date="2025-03-04T18:54:00Z">
              <w:r w:rsidR="001836F7" w:rsidDel="00903BBE">
                <w:delText>Interference due to the situations of Primary User against or along with the Secondary User. The case of a SU trying to operate in same geography as a security/defence related PU would be quite critical.</w:delText>
              </w:r>
            </w:del>
          </w:p>
          <w:p w14:paraId="4888D23B" w14:textId="1E64CB80" w:rsidR="001836F7" w:rsidDel="00903BBE" w:rsidRDefault="001836F7" w:rsidP="00903BBE">
            <w:pPr>
              <w:rPr>
                <w:del w:id="72" w:author="Vinod KUMAR" w:date="2025-03-04T18:54:00Z"/>
              </w:rPr>
              <w:pPrChange w:id="73" w:author="Vinod KUMAR" w:date="2025-03-04T18:54:00Z">
                <w:pPr>
                  <w:ind w:left="360"/>
                </w:pPr>
              </w:pPrChange>
            </w:pPr>
          </w:p>
          <w:p w14:paraId="43F600E4" w14:textId="69A73645" w:rsidR="001836F7" w:rsidDel="00903BBE" w:rsidRDefault="001836F7" w:rsidP="00903BBE">
            <w:pPr>
              <w:rPr>
                <w:del w:id="74" w:author="Vinod KUMAR" w:date="2025-03-04T18:54:00Z"/>
              </w:rPr>
              <w:pPrChange w:id="75" w:author="Vinod KUMAR" w:date="2025-03-04T18:54:00Z">
                <w:pPr>
                  <w:ind w:left="360"/>
                </w:pPr>
              </w:pPrChange>
            </w:pPr>
            <w:del w:id="76" w:author="Vinod KUMAR" w:date="2025-03-04T18:54:00Z">
              <w:r w:rsidDel="00903BBE">
                <w:delText>The most commonly deployed interference avoidance mechanisms – suitable (?) for XR - are</w:delText>
              </w:r>
            </w:del>
          </w:p>
          <w:p w14:paraId="4F8D1467" w14:textId="16E8D4AD" w:rsidR="001836F7" w:rsidDel="00903BBE" w:rsidRDefault="001836F7" w:rsidP="00903BBE">
            <w:pPr>
              <w:rPr>
                <w:del w:id="77" w:author="Vinod KUMAR" w:date="2025-03-04T18:54:00Z"/>
              </w:rPr>
              <w:pPrChange w:id="78" w:author="Vinod KUMAR" w:date="2025-03-04T18:54:00Z">
                <w:pPr>
                  <w:pStyle w:val="ListParagraph"/>
                  <w:numPr>
                    <w:numId w:val="2"/>
                  </w:numPr>
                  <w:ind w:hanging="360"/>
                </w:pPr>
              </w:pPrChange>
            </w:pPr>
            <w:del w:id="79" w:author="Vinod KUMAR" w:date="2025-03-04T18:54:00Z">
              <w:r w:rsidDel="00903BBE">
                <w:delText>CSMA/CA</w:delText>
              </w:r>
            </w:del>
          </w:p>
          <w:p w14:paraId="72548AA2" w14:textId="44F3EAA1" w:rsidR="001836F7" w:rsidDel="00903BBE" w:rsidRDefault="001836F7" w:rsidP="00903BBE">
            <w:pPr>
              <w:rPr>
                <w:del w:id="80" w:author="Vinod KUMAR" w:date="2025-03-04T18:54:00Z"/>
              </w:rPr>
              <w:pPrChange w:id="81" w:author="Vinod KUMAR" w:date="2025-03-04T18:54:00Z">
                <w:pPr>
                  <w:pStyle w:val="ListParagraph"/>
                  <w:numPr>
                    <w:numId w:val="2"/>
                  </w:numPr>
                  <w:ind w:hanging="360"/>
                </w:pPr>
              </w:pPrChange>
            </w:pPr>
            <w:del w:id="82" w:author="Vinod KUMAR" w:date="2025-03-04T18:54:00Z">
              <w:r w:rsidDel="00903BBE">
                <w:delText>LBT – Listen before talk</w:delText>
              </w:r>
            </w:del>
          </w:p>
          <w:p w14:paraId="3057532D" w14:textId="4289ECF2" w:rsidR="001836F7" w:rsidDel="00903BBE" w:rsidRDefault="001836F7" w:rsidP="00903BBE">
            <w:pPr>
              <w:rPr>
                <w:del w:id="83" w:author="Vinod KUMAR" w:date="2025-03-04T18:54:00Z"/>
              </w:rPr>
              <w:pPrChange w:id="84" w:author="Vinod KUMAR" w:date="2025-03-04T18:54:00Z">
                <w:pPr>
                  <w:pStyle w:val="ListParagraph"/>
                  <w:numPr>
                    <w:numId w:val="2"/>
                  </w:numPr>
                  <w:ind w:hanging="360"/>
                </w:pPr>
              </w:pPrChange>
            </w:pPr>
            <w:del w:id="85" w:author="Vinod KUMAR" w:date="2025-03-04T18:54:00Z">
              <w:r w:rsidDel="00903BBE">
                <w:delText>Duty Cycle based operation not requiring the Clear Channel Assessment (CCA)</w:delText>
              </w:r>
            </w:del>
          </w:p>
          <w:p w14:paraId="211EB599" w14:textId="739337F0" w:rsidR="001836F7" w:rsidDel="00903BBE" w:rsidRDefault="001836F7" w:rsidP="00903BBE">
            <w:pPr>
              <w:rPr>
                <w:del w:id="86" w:author="Vinod KUMAR" w:date="2025-03-04T18:54:00Z"/>
              </w:rPr>
              <w:pPrChange w:id="87" w:author="Vinod KUMAR" w:date="2025-03-04T18:54:00Z">
                <w:pPr/>
              </w:pPrChange>
            </w:pPr>
            <w:del w:id="88" w:author="Vinod KUMAR" w:date="2025-03-04T18:54:00Z">
              <w:r w:rsidDel="00903BBE">
                <w:delText>Regulatory requirements on LBT, maximum Channel Occupancy Time (COT), Occupied Channel Bandwidth (OCB) and power limits need due consideration.</w:delText>
              </w:r>
            </w:del>
          </w:p>
          <w:p w14:paraId="322976AA" w14:textId="71D5E19A" w:rsidR="001836F7" w:rsidDel="00903BBE" w:rsidRDefault="001836F7" w:rsidP="00903BBE">
            <w:pPr>
              <w:rPr>
                <w:del w:id="89" w:author="Vinod KUMAR" w:date="2025-03-04T18:54:00Z"/>
              </w:rPr>
              <w:pPrChange w:id="90" w:author="Vinod KUMAR" w:date="2025-03-04T18:54:00Z">
                <w:pPr/>
              </w:pPrChange>
            </w:pPr>
          </w:p>
          <w:p w14:paraId="7BBA278E" w14:textId="353CD50B" w:rsidR="001836F7" w:rsidRDefault="001836F7" w:rsidP="00903BBE">
            <w:del w:id="91" w:author="Vinod KUMAR" w:date="2025-03-04T18:54:00Z">
              <w:r w:rsidDel="00903BBE">
                <w:delText>Information latency performance is known to be adversely affect by LBT and CSMA/CA.</w:delText>
              </w:r>
            </w:del>
          </w:p>
          <w:p w14:paraId="63026276" w14:textId="129F4A21" w:rsidR="000018EB" w:rsidRDefault="000018EB" w:rsidP="00DA28DC"/>
          <w:p w14:paraId="24FC4840" w14:textId="18F82005" w:rsidR="00885A94" w:rsidRPr="001836F7" w:rsidRDefault="00885A94" w:rsidP="00361162">
            <w:pPr>
              <w:rPr>
                <w:color w:val="7F7F7F" w:themeColor="text1" w:themeTint="80"/>
              </w:rPr>
            </w:pPr>
          </w:p>
        </w:tc>
      </w:tr>
      <w:tr w:rsidR="00885A94" w14:paraId="11595931" w14:textId="77777777" w:rsidTr="00361162">
        <w:tc>
          <w:tcPr>
            <w:tcW w:w="2073" w:type="dxa"/>
          </w:tcPr>
          <w:p w14:paraId="566614EB" w14:textId="77777777" w:rsidR="00885A94" w:rsidRDefault="00885A94" w:rsidP="00361162">
            <w:pPr>
              <w:rPr>
                <w:lang w:val="en-US"/>
              </w:rPr>
            </w:pPr>
            <w:r>
              <w:rPr>
                <w:lang w:val="en-US"/>
              </w:rPr>
              <w:lastRenderedPageBreak/>
              <w:t xml:space="preserve">Innovation </w:t>
            </w:r>
          </w:p>
        </w:tc>
        <w:tc>
          <w:tcPr>
            <w:tcW w:w="6868" w:type="dxa"/>
          </w:tcPr>
          <w:p w14:paraId="077ED09B" w14:textId="77777777" w:rsidR="002969AB" w:rsidRDefault="00DB4BEF" w:rsidP="00361162">
            <w:pPr>
              <w:rPr>
                <w:ins w:id="92" w:author="Vinod KUMAR" w:date="2025-03-04T20:28:00Z"/>
                <w:color w:val="7F7F7F" w:themeColor="text1" w:themeTint="80"/>
                <w:lang w:val="en-US"/>
              </w:rPr>
            </w:pPr>
            <w:ins w:id="93" w:author="Vinod KUMAR" w:date="2025-03-04T19:10:00Z">
              <w:r>
                <w:rPr>
                  <w:color w:val="7F7F7F" w:themeColor="text1" w:themeTint="80"/>
                  <w:lang w:val="en-US"/>
                </w:rPr>
                <w:t xml:space="preserve">Design of </w:t>
              </w:r>
            </w:ins>
            <w:proofErr w:type="spellStart"/>
            <w:ins w:id="94" w:author="Vinod KUMAR" w:date="2025-03-04T18:57:00Z">
              <w:r w:rsidR="00903BBE">
                <w:rPr>
                  <w:color w:val="7F7F7F" w:themeColor="text1" w:themeTint="80"/>
                  <w:lang w:val="en-US"/>
                </w:rPr>
                <w:t>X</w:t>
              </w:r>
            </w:ins>
            <w:ins w:id="95" w:author="Vinod KUMAR" w:date="2025-03-04T19:11:00Z">
              <w:r w:rsidR="003A1C30">
                <w:rPr>
                  <w:color w:val="7F7F7F" w:themeColor="text1" w:themeTint="80"/>
                  <w:lang w:val="en-US"/>
                </w:rPr>
                <w:t>on</w:t>
              </w:r>
            </w:ins>
            <w:proofErr w:type="spellEnd"/>
            <w:ins w:id="96" w:author="Vinod KUMAR" w:date="2025-03-04T18:57:00Z">
              <w:r w:rsidR="00903BBE">
                <w:rPr>
                  <w:color w:val="7F7F7F" w:themeColor="text1" w:themeTint="80"/>
                  <w:lang w:val="en-US"/>
                </w:rPr>
                <w:t xml:space="preserve"> and X</w:t>
              </w:r>
            </w:ins>
            <w:ins w:id="97" w:author="Vinod KUMAR" w:date="2025-03-04T19:12:00Z">
              <w:r w:rsidR="003A1C30">
                <w:rPr>
                  <w:color w:val="7F7F7F" w:themeColor="text1" w:themeTint="80"/>
                  <w:lang w:val="en-US"/>
                </w:rPr>
                <w:t>off</w:t>
              </w:r>
            </w:ins>
            <w:ins w:id="98" w:author="Vinod KUMAR" w:date="2025-03-04T18:58:00Z">
              <w:r w:rsidR="00903BBE">
                <w:rPr>
                  <w:color w:val="7F7F7F" w:themeColor="text1" w:themeTint="80"/>
                  <w:lang w:val="en-US"/>
                </w:rPr>
                <w:t xml:space="preserve"> or RTS/CTS protocols for </w:t>
              </w:r>
            </w:ins>
            <w:ins w:id="99" w:author="Vinod KUMAR" w:date="2025-03-04T19:08:00Z">
              <w:r>
                <w:rPr>
                  <w:color w:val="7F7F7F" w:themeColor="text1" w:themeTint="80"/>
                  <w:lang w:val="en-US"/>
                </w:rPr>
                <w:t xml:space="preserve">the </w:t>
              </w:r>
            </w:ins>
            <w:ins w:id="100" w:author="Vinod KUMAR" w:date="2025-03-04T19:09:00Z">
              <w:r>
                <w:rPr>
                  <w:color w:val="7F7F7F" w:themeColor="text1" w:themeTint="80"/>
                  <w:lang w:val="en-US"/>
                </w:rPr>
                <w:t>“</w:t>
              </w:r>
            </w:ins>
            <w:ins w:id="101" w:author="Vinod KUMAR" w:date="2025-03-04T19:08:00Z">
              <w:r>
                <w:rPr>
                  <w:color w:val="7F7F7F" w:themeColor="text1" w:themeTint="80"/>
                  <w:lang w:val="en-US"/>
                </w:rPr>
                <w:t xml:space="preserve">initial </w:t>
              </w:r>
            </w:ins>
            <w:ins w:id="102" w:author="Vinod KUMAR" w:date="2025-03-04T19:09:00Z">
              <w:r>
                <w:rPr>
                  <w:color w:val="7F7F7F" w:themeColor="text1" w:themeTint="80"/>
                  <w:lang w:val="en-US"/>
                </w:rPr>
                <w:t xml:space="preserve">handshake” </w:t>
              </w:r>
            </w:ins>
            <w:ins w:id="103" w:author="Vinod KUMAR" w:date="2025-03-04T19:10:00Z">
              <w:r>
                <w:rPr>
                  <w:color w:val="7F7F7F" w:themeColor="text1" w:themeTint="80"/>
                  <w:lang w:val="en-US"/>
                </w:rPr>
                <w:t>in</w:t>
              </w:r>
            </w:ins>
            <w:ins w:id="104" w:author="Vinod KUMAR" w:date="2025-03-04T19:09:00Z">
              <w:r>
                <w:rPr>
                  <w:color w:val="7F7F7F" w:themeColor="text1" w:themeTint="80"/>
                  <w:lang w:val="en-US"/>
                </w:rPr>
                <w:t xml:space="preserve"> </w:t>
              </w:r>
            </w:ins>
            <w:ins w:id="105" w:author="Vinod KUMAR" w:date="2025-03-04T18:58:00Z">
              <w:r w:rsidR="00903BBE">
                <w:rPr>
                  <w:color w:val="7F7F7F" w:themeColor="text1" w:themeTint="80"/>
                  <w:lang w:val="en-US"/>
                </w:rPr>
                <w:t>wireless links is very challenging</w:t>
              </w:r>
            </w:ins>
            <w:ins w:id="106" w:author="Vinod KUMAR" w:date="2025-03-04T18:59:00Z">
              <w:r w:rsidR="00903BBE">
                <w:rPr>
                  <w:color w:val="7F7F7F" w:themeColor="text1" w:themeTint="80"/>
                  <w:lang w:val="en-US"/>
                </w:rPr>
                <w:t>.</w:t>
              </w:r>
            </w:ins>
          </w:p>
          <w:p w14:paraId="5DAE1F15" w14:textId="48307ED7" w:rsidR="002969AB" w:rsidRDefault="002969AB" w:rsidP="00361162">
            <w:pPr>
              <w:rPr>
                <w:ins w:id="107" w:author="Vinod KUMAR" w:date="2025-03-04T20:21:00Z"/>
                <w:color w:val="7F7F7F" w:themeColor="text1" w:themeTint="80"/>
                <w:lang w:val="en-US"/>
              </w:rPr>
            </w:pPr>
            <w:ins w:id="108" w:author="Vinod KUMAR" w:date="2025-03-04T20:20:00Z">
              <w:r>
                <w:rPr>
                  <w:color w:val="7F7F7F" w:themeColor="text1" w:themeTint="80"/>
                  <w:lang w:val="en-US"/>
                </w:rPr>
                <w:t>Multip</w:t>
              </w:r>
            </w:ins>
            <w:ins w:id="109" w:author="Vinod KUMAR" w:date="2025-03-04T20:21:00Z">
              <w:r>
                <w:rPr>
                  <w:color w:val="7F7F7F" w:themeColor="text1" w:themeTint="80"/>
                  <w:lang w:val="en-US"/>
                </w:rPr>
                <w:t>le considerations for high importance need attention namely</w:t>
              </w:r>
            </w:ins>
          </w:p>
          <w:p w14:paraId="7B0C8EDA" w14:textId="61F4DDF2" w:rsidR="002969AB" w:rsidRPr="002969AB" w:rsidRDefault="002969AB" w:rsidP="002969AB">
            <w:pPr>
              <w:pStyle w:val="ListParagraph"/>
              <w:numPr>
                <w:ilvl w:val="0"/>
                <w:numId w:val="5"/>
              </w:numPr>
              <w:rPr>
                <w:ins w:id="110" w:author="Vinod KUMAR" w:date="2025-03-04T20:21:00Z"/>
                <w:color w:val="7F7F7F" w:themeColor="text1" w:themeTint="80"/>
                <w:lang w:val="en-US"/>
                <w:rPrChange w:id="111" w:author="Vinod KUMAR" w:date="2025-03-04T20:22:00Z">
                  <w:rPr>
                    <w:ins w:id="112" w:author="Vinod KUMAR" w:date="2025-03-04T20:21:00Z"/>
                    <w:lang w:val="en-US"/>
                  </w:rPr>
                </w:rPrChange>
              </w:rPr>
              <w:pPrChange w:id="113" w:author="Vinod KUMAR" w:date="2025-03-04T20:22:00Z">
                <w:pPr/>
              </w:pPrChange>
            </w:pPr>
            <w:ins w:id="114" w:author="Vinod KUMAR" w:date="2025-03-04T20:22:00Z">
              <w:r w:rsidRPr="002969AB">
                <w:rPr>
                  <w:color w:val="7F7F7F" w:themeColor="text1" w:themeTint="80"/>
                  <w:lang w:val="en-US"/>
                  <w:rPrChange w:id="115" w:author="Vinod KUMAR" w:date="2025-03-04T20:22:00Z">
                    <w:rPr>
                      <w:lang w:val="en-US"/>
                    </w:rPr>
                  </w:rPrChange>
                </w:rPr>
                <w:t>t</w:t>
              </w:r>
            </w:ins>
            <w:ins w:id="116" w:author="Vinod KUMAR" w:date="2025-03-04T19:01:00Z">
              <w:r w:rsidR="00DB4BEF" w:rsidRPr="002969AB">
                <w:rPr>
                  <w:color w:val="7F7F7F" w:themeColor="text1" w:themeTint="80"/>
                  <w:lang w:val="en-US"/>
                  <w:rPrChange w:id="117" w:author="Vinod KUMAR" w:date="2025-03-04T20:22:00Z">
                    <w:rPr>
                      <w:lang w:val="en-US"/>
                    </w:rPr>
                  </w:rPrChange>
                </w:rPr>
                <w:t>ime and frequency synch</w:t>
              </w:r>
            </w:ins>
            <w:ins w:id="118" w:author="Vinod KUMAR" w:date="2025-03-04T19:02:00Z">
              <w:r w:rsidR="00DB4BEF" w:rsidRPr="002969AB">
                <w:rPr>
                  <w:color w:val="7F7F7F" w:themeColor="text1" w:themeTint="80"/>
                  <w:lang w:val="en-US"/>
                  <w:rPrChange w:id="119" w:author="Vinod KUMAR" w:date="2025-03-04T20:22:00Z">
                    <w:rPr>
                      <w:lang w:val="en-US"/>
                    </w:rPr>
                  </w:rPrChange>
                </w:rPr>
                <w:t>ronization</w:t>
              </w:r>
            </w:ins>
            <w:ins w:id="120" w:author="Vinod KUMAR" w:date="2025-03-04T19:01:00Z">
              <w:r w:rsidR="00DB4BEF" w:rsidRPr="002969AB">
                <w:rPr>
                  <w:color w:val="7F7F7F" w:themeColor="text1" w:themeTint="80"/>
                  <w:lang w:val="en-US"/>
                  <w:rPrChange w:id="121" w:author="Vinod KUMAR" w:date="2025-03-04T20:22:00Z">
                    <w:rPr>
                      <w:lang w:val="en-US"/>
                    </w:rPr>
                  </w:rPrChange>
                </w:rPr>
                <w:t xml:space="preserve"> between the Tx and Rx</w:t>
              </w:r>
            </w:ins>
            <w:ins w:id="122" w:author="Vinod KUMAR" w:date="2025-03-04T19:02:00Z">
              <w:r w:rsidR="00DB4BEF" w:rsidRPr="002969AB">
                <w:rPr>
                  <w:color w:val="7F7F7F" w:themeColor="text1" w:themeTint="80"/>
                  <w:lang w:val="en-US"/>
                  <w:rPrChange w:id="123" w:author="Vinod KUMAR" w:date="2025-03-04T20:22:00Z">
                    <w:rPr>
                      <w:lang w:val="en-US"/>
                    </w:rPr>
                  </w:rPrChange>
                </w:rPr>
                <w:t xml:space="preserve"> and </w:t>
              </w:r>
            </w:ins>
            <w:ins w:id="124" w:author="Vinod KUMAR" w:date="2025-03-04T19:03:00Z">
              <w:r w:rsidR="00DB4BEF" w:rsidRPr="002969AB">
                <w:rPr>
                  <w:color w:val="7F7F7F" w:themeColor="text1" w:themeTint="80"/>
                  <w:lang w:val="en-US"/>
                  <w:rPrChange w:id="125" w:author="Vinod KUMAR" w:date="2025-03-04T20:22:00Z">
                    <w:rPr>
                      <w:lang w:val="en-US"/>
                    </w:rPr>
                  </w:rPrChange>
                </w:rPr>
                <w:t xml:space="preserve">interaction with the native synch mechanisms </w:t>
              </w:r>
            </w:ins>
            <w:ins w:id="126" w:author="Vinod KUMAR" w:date="2025-03-04T19:04:00Z">
              <w:r w:rsidR="00DB4BEF" w:rsidRPr="002969AB">
                <w:rPr>
                  <w:color w:val="7F7F7F" w:themeColor="text1" w:themeTint="80"/>
                  <w:lang w:val="en-US"/>
                  <w:rPrChange w:id="127" w:author="Vinod KUMAR" w:date="2025-03-04T20:22:00Z">
                    <w:rPr>
                      <w:lang w:val="en-US"/>
                    </w:rPr>
                  </w:rPrChange>
                </w:rPr>
                <w:t>for the air interface,</w:t>
              </w:r>
            </w:ins>
            <w:ins w:id="128" w:author="Vinod KUMAR" w:date="2025-03-04T19:05:00Z">
              <w:r w:rsidR="00DB4BEF" w:rsidRPr="002969AB">
                <w:rPr>
                  <w:color w:val="7F7F7F" w:themeColor="text1" w:themeTint="80"/>
                  <w:lang w:val="en-US"/>
                  <w:rPrChange w:id="129" w:author="Vinod KUMAR" w:date="2025-03-04T20:22:00Z">
                    <w:rPr>
                      <w:lang w:val="en-US"/>
                    </w:rPr>
                  </w:rPrChange>
                </w:rPr>
                <w:t xml:space="preserve"> </w:t>
              </w:r>
            </w:ins>
          </w:p>
          <w:p w14:paraId="4CD60B20" w14:textId="77777777" w:rsidR="002969AB" w:rsidRDefault="00DB4BEF" w:rsidP="00361162">
            <w:pPr>
              <w:pStyle w:val="ListParagraph"/>
              <w:numPr>
                <w:ilvl w:val="0"/>
                <w:numId w:val="5"/>
              </w:numPr>
              <w:rPr>
                <w:ins w:id="130" w:author="Vinod KUMAR" w:date="2025-03-04T20:23:00Z"/>
                <w:color w:val="7F7F7F" w:themeColor="text1" w:themeTint="80"/>
                <w:lang w:val="en-US"/>
              </w:rPr>
            </w:pPr>
            <w:ins w:id="131" w:author="Vinod KUMAR" w:date="2025-03-04T19:05:00Z">
              <w:r w:rsidRPr="002969AB">
                <w:rPr>
                  <w:color w:val="7F7F7F" w:themeColor="text1" w:themeTint="80"/>
                  <w:lang w:val="en-US"/>
                  <w:rPrChange w:id="132" w:author="Vinod KUMAR" w:date="2025-03-04T20:22:00Z">
                    <w:rPr>
                      <w:lang w:val="en-US"/>
                    </w:rPr>
                  </w:rPrChange>
                </w:rPr>
                <w:t xml:space="preserve">node energy dissipation </w:t>
              </w:r>
              <w:proofErr w:type="spellStart"/>
              <w:r w:rsidRPr="002969AB">
                <w:rPr>
                  <w:color w:val="7F7F7F" w:themeColor="text1" w:themeTint="80"/>
                  <w:lang w:val="en-US"/>
                  <w:rPrChange w:id="133" w:author="Vinod KUMAR" w:date="2025-03-04T20:22:00Z">
                    <w:rPr>
                      <w:lang w:val="en-US"/>
                    </w:rPr>
                  </w:rPrChange>
                </w:rPr>
                <w:t>wrt</w:t>
              </w:r>
              <w:proofErr w:type="spellEnd"/>
              <w:r w:rsidRPr="002969AB">
                <w:rPr>
                  <w:color w:val="7F7F7F" w:themeColor="text1" w:themeTint="80"/>
                  <w:lang w:val="en-US"/>
                  <w:rPrChange w:id="134" w:author="Vinod KUMAR" w:date="2025-03-04T20:22:00Z">
                    <w:rPr>
                      <w:lang w:val="en-US"/>
                    </w:rPr>
                  </w:rPrChange>
                </w:rPr>
                <w:t xml:space="preserve"> the selection bet</w:t>
              </w:r>
            </w:ins>
            <w:ins w:id="135" w:author="Vinod KUMAR" w:date="2025-03-04T19:06:00Z">
              <w:r w:rsidRPr="002969AB">
                <w:rPr>
                  <w:color w:val="7F7F7F" w:themeColor="text1" w:themeTint="80"/>
                  <w:lang w:val="en-US"/>
                  <w:rPrChange w:id="136" w:author="Vinod KUMAR" w:date="2025-03-04T20:22:00Z">
                    <w:rPr>
                      <w:lang w:val="en-US"/>
                    </w:rPr>
                  </w:rPrChange>
                </w:rPr>
                <w:t xml:space="preserve">ween “always on” and use of </w:t>
              </w:r>
              <w:proofErr w:type="spellStart"/>
              <w:r w:rsidRPr="002969AB">
                <w:rPr>
                  <w:color w:val="7F7F7F" w:themeColor="text1" w:themeTint="80"/>
                  <w:lang w:val="en-US"/>
                  <w:rPrChange w:id="137" w:author="Vinod KUMAR" w:date="2025-03-04T20:22:00Z">
                    <w:rPr>
                      <w:lang w:val="en-US"/>
                    </w:rPr>
                  </w:rPrChange>
                </w:rPr>
                <w:t>DTx</w:t>
              </w:r>
              <w:proofErr w:type="spellEnd"/>
              <w:r w:rsidRPr="002969AB">
                <w:rPr>
                  <w:color w:val="7F7F7F" w:themeColor="text1" w:themeTint="80"/>
                  <w:lang w:val="en-US"/>
                  <w:rPrChange w:id="138" w:author="Vinod KUMAR" w:date="2025-03-04T20:22:00Z">
                    <w:rPr>
                      <w:lang w:val="en-US"/>
                    </w:rPr>
                  </w:rPrChange>
                </w:rPr>
                <w:t>/</w:t>
              </w:r>
              <w:proofErr w:type="spellStart"/>
              <w:r w:rsidRPr="002969AB">
                <w:rPr>
                  <w:color w:val="7F7F7F" w:themeColor="text1" w:themeTint="80"/>
                  <w:lang w:val="en-US"/>
                  <w:rPrChange w:id="139" w:author="Vinod KUMAR" w:date="2025-03-04T20:22:00Z">
                    <w:rPr>
                      <w:lang w:val="en-US"/>
                    </w:rPr>
                  </w:rPrChange>
                </w:rPr>
                <w:t>DRx</w:t>
              </w:r>
            </w:ins>
            <w:proofErr w:type="spellEnd"/>
            <w:ins w:id="140" w:author="Vinod KUMAR" w:date="2025-03-04T19:07:00Z">
              <w:r w:rsidRPr="002969AB">
                <w:rPr>
                  <w:color w:val="7F7F7F" w:themeColor="text1" w:themeTint="80"/>
                  <w:lang w:val="en-US"/>
                  <w:rPrChange w:id="141" w:author="Vinod KUMAR" w:date="2025-03-04T20:22:00Z">
                    <w:rPr>
                      <w:lang w:val="en-US"/>
                    </w:rPr>
                  </w:rPrChange>
                </w:rPr>
                <w:t>.</w:t>
              </w:r>
            </w:ins>
          </w:p>
          <w:p w14:paraId="03756526" w14:textId="291A2993" w:rsidR="002969AB" w:rsidRDefault="002969AB" w:rsidP="00361162">
            <w:pPr>
              <w:pStyle w:val="ListParagraph"/>
              <w:numPr>
                <w:ilvl w:val="0"/>
                <w:numId w:val="5"/>
              </w:numPr>
              <w:rPr>
                <w:ins w:id="142" w:author="Vinod KUMAR" w:date="2025-03-04T20:27:00Z"/>
                <w:color w:val="7F7F7F" w:themeColor="text1" w:themeTint="80"/>
                <w:lang w:val="en-US"/>
              </w:rPr>
            </w:pPr>
            <w:ins w:id="143" w:author="Vinod KUMAR" w:date="2025-03-04T20:24:00Z">
              <w:r>
                <w:rPr>
                  <w:color w:val="7F7F7F" w:themeColor="text1" w:themeTint="80"/>
                  <w:lang w:val="en-US"/>
                </w:rPr>
                <w:t>Inclu</w:t>
              </w:r>
            </w:ins>
            <w:ins w:id="144" w:author="Vinod KUMAR" w:date="2025-03-04T20:25:00Z">
              <w:r>
                <w:rPr>
                  <w:color w:val="7F7F7F" w:themeColor="text1" w:themeTint="80"/>
                  <w:lang w:val="en-US"/>
                </w:rPr>
                <w:t xml:space="preserve">sion of </w:t>
              </w:r>
            </w:ins>
            <w:ins w:id="145" w:author="Vinod KUMAR" w:date="2025-03-04T20:26:00Z">
              <w:r>
                <w:rPr>
                  <w:color w:val="7F7F7F" w:themeColor="text1" w:themeTint="80"/>
                  <w:lang w:val="en-US"/>
                </w:rPr>
                <w:t>c</w:t>
              </w:r>
            </w:ins>
            <w:ins w:id="146" w:author="Vinod KUMAR" w:date="2025-03-04T20:25:00Z">
              <w:r>
                <w:rPr>
                  <w:color w:val="7F7F7F" w:themeColor="text1" w:themeTint="80"/>
                  <w:lang w:val="en-US"/>
                </w:rPr>
                <w:t>hannel quality parameters in p</w:t>
              </w:r>
            </w:ins>
            <w:ins w:id="147" w:author="Vinod KUMAR" w:date="2025-03-04T20:23:00Z">
              <w:r>
                <w:rPr>
                  <w:color w:val="7F7F7F" w:themeColor="text1" w:themeTint="80"/>
                  <w:lang w:val="en-US"/>
                </w:rPr>
                <w:t xml:space="preserve">rotocol </w:t>
              </w:r>
            </w:ins>
            <w:ins w:id="148" w:author="Vinod KUMAR" w:date="2025-03-04T20:25:00Z">
              <w:r>
                <w:rPr>
                  <w:color w:val="7F7F7F" w:themeColor="text1" w:themeTint="80"/>
                  <w:lang w:val="en-US"/>
                </w:rPr>
                <w:t>h</w:t>
              </w:r>
            </w:ins>
            <w:ins w:id="149" w:author="Vinod KUMAR" w:date="2025-03-04T20:23:00Z">
              <w:r>
                <w:rPr>
                  <w:color w:val="7F7F7F" w:themeColor="text1" w:themeTint="80"/>
                  <w:lang w:val="en-US"/>
                </w:rPr>
                <w:t>eader format</w:t>
              </w:r>
            </w:ins>
            <w:ins w:id="150" w:author="Vinod KUMAR" w:date="2025-03-04T20:26:00Z">
              <w:r>
                <w:rPr>
                  <w:color w:val="7F7F7F" w:themeColor="text1" w:themeTint="80"/>
                  <w:lang w:val="en-US"/>
                </w:rPr>
                <w:t xml:space="preserve"> useful for the </w:t>
              </w:r>
            </w:ins>
            <w:ins w:id="151" w:author="Vinod KUMAR" w:date="2025-03-04T20:27:00Z">
              <w:r>
                <w:rPr>
                  <w:color w:val="7F7F7F" w:themeColor="text1" w:themeTint="80"/>
                  <w:lang w:val="en-US"/>
                </w:rPr>
                <w:t>Adaptive Bit Rate transmission</w:t>
              </w:r>
            </w:ins>
            <w:ins w:id="152" w:author="Vinod KUMAR" w:date="2025-03-04T20:37:00Z">
              <w:r w:rsidR="008529EA">
                <w:rPr>
                  <w:color w:val="7F7F7F" w:themeColor="text1" w:themeTint="80"/>
                  <w:lang w:val="en-US"/>
                </w:rPr>
                <w:t>.</w:t>
              </w:r>
            </w:ins>
            <w:ins w:id="153" w:author="Vinod KUMAR" w:date="2025-03-04T20:38:00Z">
              <w:r w:rsidR="008529EA">
                <w:rPr>
                  <w:color w:val="7F7F7F" w:themeColor="text1" w:themeTint="80"/>
                  <w:lang w:val="en-US"/>
                </w:rPr>
                <w:t xml:space="preserve"> T</w:t>
              </w:r>
            </w:ins>
            <w:ins w:id="154" w:author="Vinod KUMAR" w:date="2025-03-04T20:37:00Z">
              <w:r w:rsidR="008529EA">
                <w:rPr>
                  <w:color w:val="7F7F7F" w:themeColor="text1" w:themeTint="80"/>
                  <w:lang w:val="en-US"/>
                </w:rPr>
                <w:t>he channel coherence time in</w:t>
              </w:r>
            </w:ins>
            <w:ins w:id="155" w:author="Vinod KUMAR" w:date="2025-03-04T20:39:00Z">
              <w:r w:rsidR="008529EA">
                <w:rPr>
                  <w:color w:val="7F7F7F" w:themeColor="text1" w:themeTint="80"/>
                  <w:lang w:val="en-US"/>
                </w:rPr>
                <w:t xml:space="preserve"> implementations of</w:t>
              </w:r>
            </w:ins>
            <w:ins w:id="156" w:author="Vinod KUMAR" w:date="2025-03-04T20:37:00Z">
              <w:r w:rsidR="008529EA">
                <w:rPr>
                  <w:color w:val="7F7F7F" w:themeColor="text1" w:themeTint="80"/>
                  <w:lang w:val="en-US"/>
                </w:rPr>
                <w:t xml:space="preserve"> this use case</w:t>
              </w:r>
            </w:ins>
            <w:ins w:id="157" w:author="Vinod KUMAR" w:date="2025-03-04T20:38:00Z">
              <w:r w:rsidR="008529EA">
                <w:rPr>
                  <w:color w:val="7F7F7F" w:themeColor="text1" w:themeTint="80"/>
                  <w:lang w:val="en-US"/>
                </w:rPr>
                <w:t xml:space="preserve"> wo</w:t>
              </w:r>
            </w:ins>
            <w:ins w:id="158" w:author="Vinod KUMAR" w:date="2025-03-04T20:39:00Z">
              <w:r w:rsidR="008529EA">
                <w:rPr>
                  <w:color w:val="7F7F7F" w:themeColor="text1" w:themeTint="80"/>
                  <w:lang w:val="en-US"/>
                </w:rPr>
                <w:t>ul</w:t>
              </w:r>
            </w:ins>
            <w:ins w:id="159" w:author="Vinod KUMAR" w:date="2025-03-04T20:40:00Z">
              <w:r w:rsidR="008529EA">
                <w:rPr>
                  <w:color w:val="7F7F7F" w:themeColor="text1" w:themeTint="80"/>
                  <w:lang w:val="en-US"/>
                </w:rPr>
                <w:t>d be more</w:t>
              </w:r>
              <w:r w:rsidR="002954CC">
                <w:rPr>
                  <w:color w:val="7F7F7F" w:themeColor="text1" w:themeTint="80"/>
                  <w:lang w:val="en-US"/>
                </w:rPr>
                <w:t xml:space="preserve"> a function of</w:t>
              </w:r>
            </w:ins>
            <w:ins w:id="160" w:author="Vinod KUMAR" w:date="2025-03-04T20:39:00Z">
              <w:r w:rsidR="008529EA">
                <w:rPr>
                  <w:color w:val="7F7F7F" w:themeColor="text1" w:themeTint="80"/>
                  <w:lang w:val="en-US"/>
                </w:rPr>
                <w:t xml:space="preserve"> the </w:t>
              </w:r>
            </w:ins>
            <w:ins w:id="161" w:author="Vinod KUMAR" w:date="2025-03-04T20:40:00Z">
              <w:r w:rsidR="002954CC">
                <w:rPr>
                  <w:color w:val="7F7F7F" w:themeColor="text1" w:themeTint="80"/>
                  <w:lang w:val="en-US"/>
                </w:rPr>
                <w:t xml:space="preserve">inter-system </w:t>
              </w:r>
            </w:ins>
            <w:ins w:id="162" w:author="Vinod KUMAR" w:date="2025-03-04T20:39:00Z">
              <w:r w:rsidR="008529EA">
                <w:rPr>
                  <w:color w:val="7F7F7F" w:themeColor="text1" w:themeTint="80"/>
                  <w:lang w:val="en-US"/>
                </w:rPr>
                <w:t>interference</w:t>
              </w:r>
            </w:ins>
            <w:ins w:id="163" w:author="Vinod KUMAR" w:date="2025-03-04T20:40:00Z">
              <w:r w:rsidR="002954CC">
                <w:rPr>
                  <w:color w:val="7F7F7F" w:themeColor="text1" w:themeTint="80"/>
                  <w:lang w:val="en-US"/>
                </w:rPr>
                <w:t xml:space="preserve"> rather than on the relativ</w:t>
              </w:r>
            </w:ins>
            <w:ins w:id="164" w:author="Vinod KUMAR" w:date="2025-03-04T20:41:00Z">
              <w:r w:rsidR="002954CC">
                <w:rPr>
                  <w:color w:val="7F7F7F" w:themeColor="text1" w:themeTint="80"/>
                  <w:lang w:val="en-US"/>
                </w:rPr>
                <w:t xml:space="preserve">e Tx/Rx mobility. </w:t>
              </w:r>
            </w:ins>
            <w:ins w:id="165" w:author="Vinod KUMAR" w:date="2025-03-04T20:39:00Z">
              <w:r w:rsidR="008529EA">
                <w:rPr>
                  <w:color w:val="7F7F7F" w:themeColor="text1" w:themeTint="80"/>
                  <w:lang w:val="en-US"/>
                </w:rPr>
                <w:t xml:space="preserve"> </w:t>
              </w:r>
            </w:ins>
          </w:p>
          <w:p w14:paraId="7091C1C6" w14:textId="77777777" w:rsidR="008529EA" w:rsidRDefault="008529EA" w:rsidP="00361162">
            <w:pPr>
              <w:pStyle w:val="ListParagraph"/>
              <w:numPr>
                <w:ilvl w:val="0"/>
                <w:numId w:val="5"/>
              </w:numPr>
              <w:rPr>
                <w:ins w:id="166" w:author="Vinod KUMAR" w:date="2025-03-04T20:36:00Z"/>
                <w:color w:val="7F7F7F" w:themeColor="text1" w:themeTint="80"/>
                <w:lang w:val="en-US"/>
              </w:rPr>
            </w:pPr>
            <w:ins w:id="167" w:author="Vinod KUMAR" w:date="2025-03-04T20:31:00Z">
              <w:r>
                <w:rPr>
                  <w:color w:val="7F7F7F" w:themeColor="text1" w:themeTint="80"/>
                  <w:lang w:val="en-US"/>
                </w:rPr>
                <w:t>Inclusion of parameters related to the nat</w:t>
              </w:r>
            </w:ins>
            <w:ins w:id="168" w:author="Vinod KUMAR" w:date="2025-03-04T20:32:00Z">
              <w:r>
                <w:rPr>
                  <w:color w:val="7F7F7F" w:themeColor="text1" w:themeTint="80"/>
                  <w:lang w:val="en-US"/>
                </w:rPr>
                <w:t xml:space="preserve">ive air interface – </w:t>
              </w:r>
            </w:ins>
            <w:proofErr w:type="spellStart"/>
            <w:ins w:id="169" w:author="Vinod KUMAR" w:date="2025-03-04T20:34:00Z">
              <w:r>
                <w:rPr>
                  <w:color w:val="7F7F7F" w:themeColor="text1" w:themeTint="80"/>
                  <w:lang w:val="en-US"/>
                </w:rPr>
                <w:t>e.g</w:t>
              </w:r>
              <w:proofErr w:type="spellEnd"/>
              <w:r>
                <w:rPr>
                  <w:color w:val="7F7F7F" w:themeColor="text1" w:themeTint="80"/>
                  <w:lang w:val="en-US"/>
                </w:rPr>
                <w:t xml:space="preserve"> in case of OFDM symbols </w:t>
              </w:r>
            </w:ins>
            <w:ins w:id="170" w:author="Vinod KUMAR" w:date="2025-03-04T20:35:00Z">
              <w:r>
                <w:rPr>
                  <w:color w:val="7F7F7F" w:themeColor="text1" w:themeTint="80"/>
                  <w:lang w:val="en-US"/>
                </w:rPr>
                <w:t xml:space="preserve">at the beginning of each slot can be reserved for the </w:t>
              </w:r>
            </w:ins>
            <w:ins w:id="171" w:author="Vinod KUMAR" w:date="2025-03-04T20:36:00Z">
              <w:r>
                <w:rPr>
                  <w:color w:val="7F7F7F" w:themeColor="text1" w:themeTint="80"/>
                  <w:lang w:val="en-US"/>
                </w:rPr>
                <w:t xml:space="preserve">exchange of </w:t>
              </w:r>
            </w:ins>
            <w:ins w:id="172" w:author="Vinod KUMAR" w:date="2025-03-04T20:35:00Z">
              <w:r>
                <w:rPr>
                  <w:color w:val="7F7F7F" w:themeColor="text1" w:themeTint="80"/>
                  <w:lang w:val="en-US"/>
                </w:rPr>
                <w:t>hand</w:t>
              </w:r>
            </w:ins>
            <w:ins w:id="173" w:author="Vinod KUMAR" w:date="2025-03-04T20:36:00Z">
              <w:r>
                <w:rPr>
                  <w:color w:val="7F7F7F" w:themeColor="text1" w:themeTint="80"/>
                  <w:lang w:val="en-US"/>
                </w:rPr>
                <w:t>shake messages.</w:t>
              </w:r>
            </w:ins>
          </w:p>
          <w:p w14:paraId="3FF767E4" w14:textId="0474539B" w:rsidR="00885A94" w:rsidRPr="002954CC" w:rsidRDefault="008529EA" w:rsidP="00361162">
            <w:pPr>
              <w:pStyle w:val="ListParagraph"/>
              <w:numPr>
                <w:ilvl w:val="0"/>
                <w:numId w:val="5"/>
              </w:numPr>
              <w:rPr>
                <w:color w:val="7F7F7F" w:themeColor="text1" w:themeTint="80"/>
                <w:lang w:val="en-US"/>
                <w:rPrChange w:id="174" w:author="Vinod KUMAR" w:date="2025-03-04T20:42:00Z">
                  <w:rPr>
                    <w:color w:val="FF0000"/>
                    <w:lang w:val="en-US"/>
                  </w:rPr>
                </w:rPrChange>
              </w:rPr>
              <w:pPrChange w:id="175" w:author="Vinod KUMAR" w:date="2025-03-04T20:42:00Z">
                <w:pPr/>
              </w:pPrChange>
            </w:pPr>
            <w:ins w:id="176" w:author="Vinod KUMAR" w:date="2025-03-04T20:36:00Z">
              <w:r>
                <w:rPr>
                  <w:color w:val="7F7F7F" w:themeColor="text1" w:themeTint="80"/>
                  <w:lang w:val="en-US"/>
                </w:rPr>
                <w:t>….</w:t>
              </w:r>
            </w:ins>
            <w:ins w:id="177" w:author="Vinod KUMAR" w:date="2025-03-04T20:37:00Z">
              <w:r>
                <w:rPr>
                  <w:color w:val="7F7F7F" w:themeColor="text1" w:themeTint="80"/>
                  <w:lang w:val="en-US"/>
                </w:rPr>
                <w:t>.</w:t>
              </w:r>
            </w:ins>
            <w:ins w:id="178" w:author="Vinod KUMAR" w:date="2025-03-04T20:36:00Z">
              <w:r>
                <w:rPr>
                  <w:color w:val="7F7F7F" w:themeColor="text1" w:themeTint="80"/>
                  <w:lang w:val="en-US"/>
                </w:rPr>
                <w:t xml:space="preserve"> </w:t>
              </w:r>
            </w:ins>
            <w:del w:id="179" w:author="Vinod KUMAR" w:date="2025-03-04T20:42:00Z">
              <w:r w:rsidR="00885A94" w:rsidRPr="002954CC" w:rsidDel="002954CC">
                <w:rPr>
                  <w:color w:val="7F7F7F" w:themeColor="text1" w:themeTint="80"/>
                  <w:lang w:val="en-US"/>
                </w:rPr>
                <w:delText xml:space="preserve">Is there any other SDO working on it? </w:delText>
              </w:r>
              <w:r w:rsidR="00885A94" w:rsidRPr="002954CC" w:rsidDel="002954CC">
                <w:rPr>
                  <w:lang w:val="en-US"/>
                </w:rPr>
                <w:delText xml:space="preserve">Performance advantage of the proposed solution wrt the existing or upcoming solution from other SDO’s  </w:delText>
              </w:r>
            </w:del>
          </w:p>
        </w:tc>
      </w:tr>
      <w:tr w:rsidR="00FF1555" w14:paraId="0529F7B3" w14:textId="77777777" w:rsidTr="00361162">
        <w:tc>
          <w:tcPr>
            <w:tcW w:w="2073" w:type="dxa"/>
          </w:tcPr>
          <w:p w14:paraId="679E3B2B" w14:textId="77777777" w:rsidR="00FF1555" w:rsidRDefault="00FF1555" w:rsidP="00361162">
            <w:pPr>
              <w:rPr>
                <w:lang w:val="en-US"/>
              </w:rPr>
            </w:pPr>
            <w:r>
              <w:rPr>
                <w:lang w:val="en-US"/>
              </w:rPr>
              <w:t xml:space="preserve">Justification and benefits </w:t>
            </w:r>
          </w:p>
        </w:tc>
        <w:tc>
          <w:tcPr>
            <w:tcW w:w="6868" w:type="dxa"/>
          </w:tcPr>
          <w:p w14:paraId="3C50DC8E" w14:textId="77777777" w:rsidR="00FF1555" w:rsidRPr="00E140CF" w:rsidRDefault="00FF1555" w:rsidP="00361162">
            <w:pPr>
              <w:rPr>
                <w:color w:val="7F7F7F" w:themeColor="text1" w:themeTint="80"/>
                <w:lang w:val="en-US"/>
              </w:rPr>
            </w:pPr>
            <w:r w:rsidRPr="00E140CF">
              <w:rPr>
                <w:color w:val="7F7F7F" w:themeColor="text1" w:themeTint="80"/>
                <w:lang w:val="en-US"/>
              </w:rPr>
              <w:t>Why market needs this, what will be the benefits for that market and what problems the use case will solve.</w:t>
            </w:r>
          </w:p>
        </w:tc>
      </w:tr>
      <w:tr w:rsidR="00885A94" w14:paraId="3CAD051C" w14:textId="77777777" w:rsidTr="00361162">
        <w:tc>
          <w:tcPr>
            <w:tcW w:w="2073" w:type="dxa"/>
          </w:tcPr>
          <w:p w14:paraId="2BBF6B98" w14:textId="77777777" w:rsidR="00885A94" w:rsidRDefault="00885A94" w:rsidP="00361162">
            <w:pPr>
              <w:rPr>
                <w:lang w:val="en-US"/>
              </w:rPr>
            </w:pPr>
            <w:r>
              <w:rPr>
                <w:lang w:val="en-US"/>
              </w:rPr>
              <w:t>Priority</w:t>
            </w:r>
          </w:p>
        </w:tc>
        <w:tc>
          <w:tcPr>
            <w:tcW w:w="6868" w:type="dxa"/>
          </w:tcPr>
          <w:p w14:paraId="698F61EF" w14:textId="77777777" w:rsidR="00885A94" w:rsidRPr="00E140CF" w:rsidRDefault="00885A94" w:rsidP="00361162">
            <w:pPr>
              <w:rPr>
                <w:color w:val="7F7F7F" w:themeColor="text1" w:themeTint="80"/>
                <w:lang w:val="en-US"/>
              </w:rPr>
            </w:pPr>
            <w:r w:rsidRPr="00E140CF">
              <w:rPr>
                <w:color w:val="7F7F7F" w:themeColor="text1" w:themeTint="80"/>
                <w:lang w:val="en-US"/>
              </w:rPr>
              <w:t xml:space="preserve">Defined by the </w:t>
            </w:r>
            <w:proofErr w:type="spellStart"/>
            <w:r w:rsidRPr="00E140CF">
              <w:rPr>
                <w:color w:val="7F7F7F" w:themeColor="text1" w:themeTint="80"/>
                <w:lang w:val="en-US"/>
              </w:rPr>
              <w:t>SparkLink</w:t>
            </w:r>
            <w:proofErr w:type="spellEnd"/>
            <w:r w:rsidRPr="00E140CF">
              <w:rPr>
                <w:color w:val="7F7F7F" w:themeColor="text1" w:themeTint="80"/>
                <w:lang w:val="en-US"/>
              </w:rPr>
              <w:t xml:space="preserve"> Alliance</w:t>
            </w:r>
          </w:p>
        </w:tc>
      </w:tr>
    </w:tbl>
    <w:p w14:paraId="2EA5973A" w14:textId="77777777" w:rsidR="00885A94" w:rsidRPr="002604DA" w:rsidRDefault="00885A94" w:rsidP="00885A94">
      <w:pPr>
        <w:rPr>
          <w:lang w:val="en-US"/>
        </w:rPr>
      </w:pPr>
    </w:p>
    <w:sectPr w:rsidR="00885A94" w:rsidRPr="002604D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48FF" w14:textId="77777777" w:rsidR="00E4564A" w:rsidRDefault="00E4564A" w:rsidP="002604DA">
      <w:r>
        <w:separator/>
      </w:r>
    </w:p>
  </w:endnote>
  <w:endnote w:type="continuationSeparator" w:id="0">
    <w:p w14:paraId="5406D896" w14:textId="77777777" w:rsidR="00E4564A" w:rsidRDefault="00E4564A" w:rsidP="0026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D2C" w14:textId="77777777" w:rsidR="00FF3057" w:rsidRPr="00FF3057" w:rsidRDefault="00FF3057">
    <w:pPr>
      <w:tabs>
        <w:tab w:val="center" w:pos="4550"/>
        <w:tab w:val="left" w:pos="5818"/>
      </w:tabs>
      <w:ind w:right="260"/>
      <w:jc w:val="right"/>
      <w:rPr>
        <w:color w:val="222A35" w:themeColor="text2" w:themeShade="80"/>
        <w:sz w:val="16"/>
        <w:szCs w:val="16"/>
      </w:rPr>
    </w:pPr>
    <w:r w:rsidRPr="00FF3057">
      <w:rPr>
        <w:color w:val="8496B0" w:themeColor="text2" w:themeTint="99"/>
        <w:spacing w:val="60"/>
        <w:sz w:val="16"/>
        <w:szCs w:val="16"/>
        <w:lang w:val="es-ES"/>
      </w:rPr>
      <w:t>Page</w:t>
    </w:r>
    <w:r w:rsidRPr="00FF3057">
      <w:rPr>
        <w:color w:val="8496B0" w:themeColor="text2" w:themeTint="99"/>
        <w:sz w:val="16"/>
        <w:szCs w:val="16"/>
        <w:lang w:val="es-ES"/>
      </w:rPr>
      <w:t xml:space="preserve"> </w:t>
    </w:r>
    <w:r w:rsidRPr="00FF3057">
      <w:rPr>
        <w:color w:val="323E4F" w:themeColor="text2" w:themeShade="BF"/>
        <w:sz w:val="16"/>
        <w:szCs w:val="16"/>
      </w:rPr>
      <w:fldChar w:fldCharType="begin"/>
    </w:r>
    <w:r w:rsidRPr="00FF3057">
      <w:rPr>
        <w:color w:val="323E4F" w:themeColor="text2" w:themeShade="BF"/>
        <w:sz w:val="16"/>
        <w:szCs w:val="16"/>
      </w:rPr>
      <w:instrText>PAGE   \* MERGEFORMAT</w:instrText>
    </w:r>
    <w:r w:rsidRPr="00FF3057">
      <w:rPr>
        <w:color w:val="323E4F" w:themeColor="text2" w:themeShade="BF"/>
        <w:sz w:val="16"/>
        <w:szCs w:val="16"/>
      </w:rPr>
      <w:fldChar w:fldCharType="separate"/>
    </w:r>
    <w:r w:rsidRPr="00FF3057">
      <w:rPr>
        <w:noProof/>
        <w:color w:val="323E4F" w:themeColor="text2" w:themeShade="BF"/>
        <w:sz w:val="16"/>
        <w:szCs w:val="16"/>
        <w:lang w:val="es-ES"/>
      </w:rPr>
      <w:t>1</w:t>
    </w:r>
    <w:r w:rsidRPr="00FF3057">
      <w:rPr>
        <w:color w:val="323E4F" w:themeColor="text2" w:themeShade="BF"/>
        <w:sz w:val="16"/>
        <w:szCs w:val="16"/>
      </w:rPr>
      <w:fldChar w:fldCharType="end"/>
    </w:r>
    <w:r w:rsidRPr="00FF3057">
      <w:rPr>
        <w:color w:val="323E4F" w:themeColor="text2" w:themeShade="BF"/>
        <w:sz w:val="16"/>
        <w:szCs w:val="16"/>
        <w:lang w:val="es-ES"/>
      </w:rPr>
      <w:t xml:space="preserve"> | </w:t>
    </w:r>
    <w:r w:rsidRPr="00FF3057">
      <w:rPr>
        <w:color w:val="323E4F" w:themeColor="text2" w:themeShade="BF"/>
        <w:sz w:val="16"/>
        <w:szCs w:val="16"/>
      </w:rPr>
      <w:fldChar w:fldCharType="begin"/>
    </w:r>
    <w:r w:rsidRPr="00FF3057">
      <w:rPr>
        <w:color w:val="323E4F" w:themeColor="text2" w:themeShade="BF"/>
        <w:sz w:val="16"/>
        <w:szCs w:val="16"/>
      </w:rPr>
      <w:instrText>NUMPAGES  \* Arabic  \* MERGEFORMAT</w:instrText>
    </w:r>
    <w:r w:rsidRPr="00FF3057">
      <w:rPr>
        <w:color w:val="323E4F" w:themeColor="text2" w:themeShade="BF"/>
        <w:sz w:val="16"/>
        <w:szCs w:val="16"/>
      </w:rPr>
      <w:fldChar w:fldCharType="separate"/>
    </w:r>
    <w:r w:rsidRPr="00FF3057">
      <w:rPr>
        <w:noProof/>
        <w:color w:val="323E4F" w:themeColor="text2" w:themeShade="BF"/>
        <w:sz w:val="16"/>
        <w:szCs w:val="16"/>
        <w:lang w:val="es-ES"/>
      </w:rPr>
      <w:t>1</w:t>
    </w:r>
    <w:r w:rsidRPr="00FF3057">
      <w:rPr>
        <w:color w:val="323E4F" w:themeColor="text2" w:themeShade="BF"/>
        <w:sz w:val="16"/>
        <w:szCs w:val="16"/>
      </w:rPr>
      <w:fldChar w:fldCharType="end"/>
    </w:r>
  </w:p>
  <w:p w14:paraId="1BB44759" w14:textId="77777777" w:rsidR="00FF1555" w:rsidRDefault="00FF3057">
    <w:pPr>
      <w:pStyle w:val="Footer"/>
      <w:rPr>
        <w:sz w:val="16"/>
        <w:szCs w:val="16"/>
        <w:lang w:val="en-US"/>
      </w:rPr>
    </w:pPr>
    <w:proofErr w:type="spellStart"/>
    <w:r w:rsidRPr="00FF3057">
      <w:rPr>
        <w:sz w:val="16"/>
        <w:szCs w:val="16"/>
        <w:lang w:val="en-US"/>
      </w:rPr>
      <w:t>SparkLink</w:t>
    </w:r>
    <w:proofErr w:type="spellEnd"/>
    <w:r w:rsidRPr="00FF3057">
      <w:rPr>
        <w:sz w:val="16"/>
        <w:szCs w:val="16"/>
        <w:lang w:val="en-US"/>
      </w:rPr>
      <w:t xml:space="preserve"> Alliance</w:t>
    </w:r>
    <w:r>
      <w:rPr>
        <w:sz w:val="16"/>
        <w:szCs w:val="16"/>
        <w:lang w:val="en-US"/>
      </w:rPr>
      <w:t xml:space="preserve"> </w:t>
    </w:r>
    <w:proofErr w:type="spellStart"/>
    <w:r>
      <w:rPr>
        <w:sz w:val="16"/>
        <w:szCs w:val="16"/>
        <w:lang w:val="en-US"/>
      </w:rPr>
      <w:t>mmWave</w:t>
    </w:r>
    <w:proofErr w:type="spellEnd"/>
    <w:r w:rsidRPr="00FF3057">
      <w:rPr>
        <w:sz w:val="16"/>
        <w:szCs w:val="16"/>
        <w:lang w:val="en-US"/>
      </w:rPr>
      <w:t>: Use Cases Group</w:t>
    </w:r>
  </w:p>
  <w:p w14:paraId="04F2E34D" w14:textId="47C8A3EE" w:rsidR="00FF3057" w:rsidRPr="00FF3057" w:rsidRDefault="00FF3057">
    <w:pPr>
      <w:pStyle w:val="Footer"/>
      <w:rPr>
        <w:sz w:val="16"/>
        <w:szCs w:val="16"/>
        <w:lang w:val="en-US"/>
      </w:rPr>
    </w:pPr>
    <w:r w:rsidRPr="00FF3057">
      <w:rPr>
        <w:sz w:val="16"/>
        <w:szCs w:val="16"/>
        <w:lang w:val="en-US"/>
      </w:rPr>
      <w:t>Use Case Number</w:t>
    </w:r>
    <w:r w:rsidR="00141F49">
      <w:rPr>
        <w:sz w:val="16"/>
        <w:szCs w:val="16"/>
        <w:lang w:val="en-US"/>
      </w:rPr>
      <w:t xml:space="preserve">: </w:t>
    </w:r>
    <w:r w:rsidRPr="00FF3057">
      <w:rPr>
        <w:sz w:val="16"/>
        <w:szCs w:val="16"/>
        <w:lang w:val="en-US"/>
      </w:rPr>
      <w:t xml:space="preserve"> </w:t>
    </w:r>
    <w:proofErr w:type="spellStart"/>
    <w:r w:rsidR="00141F49">
      <w:rPr>
        <w:sz w:val="16"/>
        <w:szCs w:val="16"/>
        <w:lang w:val="en-US"/>
      </w:rPr>
      <w:t>xxxx</w:t>
    </w:r>
    <w:proofErr w:type="spellEnd"/>
    <w:r w:rsidR="00141F49">
      <w:rPr>
        <w:sz w:val="16"/>
        <w:szCs w:val="16"/>
        <w:lang w:val="en-US"/>
      </w:rPr>
      <w:t xml:space="preserve"> version: 0.</w:t>
    </w:r>
    <w:ins w:id="180" w:author="Vinod KUMAR" w:date="2025-03-04T20:45:00Z">
      <w:r w:rsidR="00420511">
        <w:rPr>
          <w:sz w:val="16"/>
          <w:szCs w:val="16"/>
          <w:lang w:val="en-US"/>
        </w:rPr>
        <w:t>1</w:t>
      </w:r>
    </w:ins>
    <w:del w:id="181" w:author="Vinod KUMAR" w:date="2025-03-04T20:45:00Z">
      <w:r w:rsidR="00A9206D" w:rsidDel="00420511">
        <w:rPr>
          <w:sz w:val="16"/>
          <w:szCs w:val="16"/>
          <w:lang w:val="en-US"/>
        </w:rPr>
        <w:delText>0.1</w:delText>
      </w:r>
    </w:del>
    <w:r w:rsidR="004E1A68">
      <w:rPr>
        <w:sz w:val="16"/>
        <w:szCs w:val="16"/>
        <w:lang w:val="en-US"/>
      </w:rPr>
      <w:t>.</w:t>
    </w:r>
    <w:ins w:id="182" w:author="Vinod KUMAR" w:date="2025-03-04T20:45:00Z">
      <w:r w:rsidR="00420511">
        <w:rPr>
          <w:sz w:val="16"/>
          <w:szCs w:val="16"/>
          <w:lang w:val="en-US"/>
        </w:rPr>
        <w:t>2</w:t>
      </w:r>
    </w:ins>
    <w:r w:rsidR="00A9206D">
      <w:rPr>
        <w:sz w:val="16"/>
        <w:szCs w:val="16"/>
        <w:lang w:val="en-US"/>
      </w:rPr>
      <w:t xml:space="preserve"> </w:t>
    </w:r>
    <w:del w:id="183" w:author="Vinod KUMAR" w:date="2025-03-04T20:46:00Z">
      <w:r w:rsidR="00141F49" w:rsidDel="00420511">
        <w:rPr>
          <w:sz w:val="16"/>
          <w:szCs w:val="16"/>
          <w:lang w:val="en-US"/>
        </w:rPr>
        <w:delText>1</w:delText>
      </w:r>
      <w:r w:rsidR="00A9206D" w:rsidDel="00420511">
        <w:rPr>
          <w:sz w:val="16"/>
          <w:szCs w:val="16"/>
          <w:lang w:val="en-US"/>
        </w:rPr>
        <w:delText>3</w:delText>
      </w:r>
      <w:r w:rsidR="00141F49" w:rsidDel="00420511">
        <w:rPr>
          <w:sz w:val="16"/>
          <w:szCs w:val="16"/>
          <w:lang w:val="en-US"/>
        </w:rPr>
        <w:delText xml:space="preserve"> </w:delText>
      </w:r>
    </w:del>
    <w:ins w:id="184" w:author="Vinod KUMAR" w:date="2025-03-04T20:46:00Z">
      <w:r w:rsidR="00420511">
        <w:rPr>
          <w:sz w:val="16"/>
          <w:szCs w:val="16"/>
          <w:lang w:val="en-US"/>
        </w:rPr>
        <w:t>March 3rd</w:t>
      </w:r>
    </w:ins>
    <w:del w:id="185" w:author="Vinod KUMAR" w:date="2025-03-04T20:46:00Z">
      <w:r w:rsidR="00A9206D" w:rsidDel="00420511">
        <w:rPr>
          <w:sz w:val="16"/>
          <w:szCs w:val="16"/>
          <w:lang w:val="en-US"/>
        </w:rPr>
        <w:delText>Feb</w:delText>
      </w:r>
    </w:del>
    <w:r w:rsidR="00141F49">
      <w:rPr>
        <w:sz w:val="16"/>
        <w:szCs w:val="16"/>
        <w:lang w:val="en-US"/>
      </w:rPr>
      <w:t xml:space="preserve"> 2025</w:t>
    </w:r>
    <w:r w:rsidR="004E1A68">
      <w:rPr>
        <w:sz w:val="16"/>
        <w:szCs w:val="16"/>
        <w:lang w:val="en-US"/>
      </w:rPr>
      <w:t>_VK</w:t>
    </w:r>
    <w:ins w:id="186" w:author="Vinod KUMAR" w:date="2025-03-04T20:46:00Z">
      <w:r w:rsidR="00420511">
        <w:rPr>
          <w:sz w:val="16"/>
          <w:szCs w:val="16"/>
          <w:lang w:val="en-US"/>
        </w:rPr>
        <w:t>2</w:t>
      </w:r>
    </w:ins>
    <w:del w:id="187" w:author="Vinod KUMAR" w:date="2025-03-04T20:46:00Z">
      <w:r w:rsidR="00A9206D" w:rsidDel="00420511">
        <w:rPr>
          <w:sz w:val="16"/>
          <w:szCs w:val="16"/>
          <w:lang w:val="en-US"/>
        </w:rPr>
        <w:delText>3</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B1EA" w14:textId="77777777" w:rsidR="00E4564A" w:rsidRDefault="00E4564A" w:rsidP="002604DA">
      <w:r>
        <w:separator/>
      </w:r>
    </w:p>
  </w:footnote>
  <w:footnote w:type="continuationSeparator" w:id="0">
    <w:p w14:paraId="752305C0" w14:textId="77777777" w:rsidR="00E4564A" w:rsidRDefault="00E4564A" w:rsidP="00260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DA06" w14:textId="77777777" w:rsidR="00FF3057" w:rsidRDefault="00FF3057">
    <w:pPr>
      <w:pStyle w:val="Header"/>
    </w:pPr>
    <w:r>
      <w:rPr>
        <w:noProof/>
        <w:lang w:val="en-US" w:eastAsia="en-US"/>
      </w:rPr>
      <w:drawing>
        <wp:anchor distT="0" distB="0" distL="114300" distR="114300" simplePos="0" relativeHeight="251658240" behindDoc="0" locked="0" layoutInCell="1" allowOverlap="1" wp14:anchorId="572F9A20" wp14:editId="5838AFF7">
          <wp:simplePos x="0" y="0"/>
          <wp:positionH relativeFrom="column">
            <wp:posOffset>4996815</wp:posOffset>
          </wp:positionH>
          <wp:positionV relativeFrom="paragraph">
            <wp:posOffset>-170180</wp:posOffset>
          </wp:positionV>
          <wp:extent cx="706961" cy="5340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6961" cy="5340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172"/>
    <w:multiLevelType w:val="hybridMultilevel"/>
    <w:tmpl w:val="13CE1988"/>
    <w:lvl w:ilvl="0" w:tplc="0346D0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33293"/>
    <w:multiLevelType w:val="hybridMultilevel"/>
    <w:tmpl w:val="62862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937FB"/>
    <w:multiLevelType w:val="hybridMultilevel"/>
    <w:tmpl w:val="83E08EC4"/>
    <w:lvl w:ilvl="0" w:tplc="E4481EAE">
      <w:start w:val="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62C1E"/>
    <w:multiLevelType w:val="hybridMultilevel"/>
    <w:tmpl w:val="BC603052"/>
    <w:lvl w:ilvl="0" w:tplc="8DA22C52">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8336B"/>
    <w:multiLevelType w:val="hybridMultilevel"/>
    <w:tmpl w:val="FCF26814"/>
    <w:lvl w:ilvl="0" w:tplc="420402AC">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8326F"/>
    <w:multiLevelType w:val="hybridMultilevel"/>
    <w:tmpl w:val="4EC43E5A"/>
    <w:lvl w:ilvl="0" w:tplc="B418AD64">
      <w:start w:val="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515C1"/>
    <w:multiLevelType w:val="hybridMultilevel"/>
    <w:tmpl w:val="415AA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4540987">
    <w:abstractNumId w:val="6"/>
  </w:num>
  <w:num w:numId="2" w16cid:durableId="1420176112">
    <w:abstractNumId w:val="2"/>
  </w:num>
  <w:num w:numId="3" w16cid:durableId="1966688922">
    <w:abstractNumId w:val="1"/>
  </w:num>
  <w:num w:numId="4" w16cid:durableId="1431851550">
    <w:abstractNumId w:val="0"/>
  </w:num>
  <w:num w:numId="5" w16cid:durableId="1973560791">
    <w:abstractNumId w:val="5"/>
  </w:num>
  <w:num w:numId="6" w16cid:durableId="1717926417">
    <w:abstractNumId w:val="4"/>
  </w:num>
  <w:num w:numId="7" w16cid:durableId="6760066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od KUMAR">
    <w15:presenceInfo w15:providerId="Windows Live" w15:userId="77ddaa92ba5a56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4DA"/>
    <w:rsid w:val="000018EB"/>
    <w:rsid w:val="00016EA1"/>
    <w:rsid w:val="00091F65"/>
    <w:rsid w:val="000A2BF7"/>
    <w:rsid w:val="001118E9"/>
    <w:rsid w:val="00112EA9"/>
    <w:rsid w:val="00141F49"/>
    <w:rsid w:val="00147CE4"/>
    <w:rsid w:val="001505CC"/>
    <w:rsid w:val="00163192"/>
    <w:rsid w:val="001673BA"/>
    <w:rsid w:val="001836F7"/>
    <w:rsid w:val="001A4A17"/>
    <w:rsid w:val="002039AE"/>
    <w:rsid w:val="002604DA"/>
    <w:rsid w:val="00290900"/>
    <w:rsid w:val="002954CC"/>
    <w:rsid w:val="002969AB"/>
    <w:rsid w:val="002A5885"/>
    <w:rsid w:val="0030579E"/>
    <w:rsid w:val="003577B0"/>
    <w:rsid w:val="00361970"/>
    <w:rsid w:val="003A1C30"/>
    <w:rsid w:val="00420511"/>
    <w:rsid w:val="004E1A68"/>
    <w:rsid w:val="00507927"/>
    <w:rsid w:val="00525FEA"/>
    <w:rsid w:val="005275EA"/>
    <w:rsid w:val="00532792"/>
    <w:rsid w:val="00622E5E"/>
    <w:rsid w:val="00646152"/>
    <w:rsid w:val="006B02A8"/>
    <w:rsid w:val="00764A8B"/>
    <w:rsid w:val="00793BA3"/>
    <w:rsid w:val="007B6780"/>
    <w:rsid w:val="007C0711"/>
    <w:rsid w:val="007F0784"/>
    <w:rsid w:val="007F356B"/>
    <w:rsid w:val="0082116D"/>
    <w:rsid w:val="008529EA"/>
    <w:rsid w:val="00862501"/>
    <w:rsid w:val="00885A94"/>
    <w:rsid w:val="0089679A"/>
    <w:rsid w:val="008E2ACC"/>
    <w:rsid w:val="008F2F19"/>
    <w:rsid w:val="00903BBE"/>
    <w:rsid w:val="009613AE"/>
    <w:rsid w:val="009A31E7"/>
    <w:rsid w:val="009B7993"/>
    <w:rsid w:val="00A110D9"/>
    <w:rsid w:val="00A16EB6"/>
    <w:rsid w:val="00A318F5"/>
    <w:rsid w:val="00A85DA5"/>
    <w:rsid w:val="00A9206D"/>
    <w:rsid w:val="00AC381C"/>
    <w:rsid w:val="00AD5BCF"/>
    <w:rsid w:val="00B8739E"/>
    <w:rsid w:val="00CC5FE0"/>
    <w:rsid w:val="00CE5008"/>
    <w:rsid w:val="00D36A89"/>
    <w:rsid w:val="00D7372A"/>
    <w:rsid w:val="00DA28DC"/>
    <w:rsid w:val="00DB4BEF"/>
    <w:rsid w:val="00DB6227"/>
    <w:rsid w:val="00E140CF"/>
    <w:rsid w:val="00E27D52"/>
    <w:rsid w:val="00E3404E"/>
    <w:rsid w:val="00E34E17"/>
    <w:rsid w:val="00E4564A"/>
    <w:rsid w:val="00EA1C15"/>
    <w:rsid w:val="00EC31E5"/>
    <w:rsid w:val="00F26F5C"/>
    <w:rsid w:val="00F425AC"/>
    <w:rsid w:val="00F67EBE"/>
    <w:rsid w:val="00FF1555"/>
    <w:rsid w:val="00F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68F"/>
  <w15:chartTrackingRefBased/>
  <w15:docId w15:val="{00A94EB3-3D07-40FB-9148-EE5D3905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DA"/>
    <w:pPr>
      <w:spacing w:after="0" w:line="240" w:lineRule="auto"/>
    </w:pPr>
    <w:rPr>
      <w:rFonts w:ascii="Arial" w:eastAsia="Arial Unicode MS" w:hAnsi="Arial" w:cs="Times New Roman"/>
      <w:sz w:val="20"/>
      <w:szCs w:val="20"/>
      <w:lang w:val="en-GB"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4DA"/>
    <w:rPr>
      <w:color w:val="666666"/>
    </w:rPr>
  </w:style>
  <w:style w:type="paragraph" w:styleId="Header">
    <w:name w:val="header"/>
    <w:basedOn w:val="Normal"/>
    <w:link w:val="HeaderChar"/>
    <w:uiPriority w:val="99"/>
    <w:unhideWhenUsed/>
    <w:rsid w:val="002604DA"/>
    <w:pPr>
      <w:tabs>
        <w:tab w:val="center" w:pos="4419"/>
        <w:tab w:val="right" w:pos="8838"/>
      </w:tabs>
    </w:pPr>
  </w:style>
  <w:style w:type="character" w:customStyle="1" w:styleId="HeaderChar">
    <w:name w:val="Header Char"/>
    <w:basedOn w:val="DefaultParagraphFont"/>
    <w:link w:val="Header"/>
    <w:uiPriority w:val="99"/>
    <w:rsid w:val="002604DA"/>
    <w:rPr>
      <w:rFonts w:ascii="Arial" w:eastAsia="Arial Unicode MS" w:hAnsi="Arial" w:cs="Times New Roman"/>
      <w:sz w:val="20"/>
      <w:szCs w:val="20"/>
      <w:lang w:val="en-GB" w:eastAsia="fi-FI"/>
    </w:rPr>
  </w:style>
  <w:style w:type="paragraph" w:styleId="Footer">
    <w:name w:val="footer"/>
    <w:basedOn w:val="Normal"/>
    <w:link w:val="FooterChar"/>
    <w:uiPriority w:val="99"/>
    <w:unhideWhenUsed/>
    <w:rsid w:val="002604DA"/>
    <w:pPr>
      <w:tabs>
        <w:tab w:val="center" w:pos="4419"/>
        <w:tab w:val="right" w:pos="8838"/>
      </w:tabs>
    </w:pPr>
  </w:style>
  <w:style w:type="character" w:customStyle="1" w:styleId="FooterChar">
    <w:name w:val="Footer Char"/>
    <w:basedOn w:val="DefaultParagraphFont"/>
    <w:link w:val="Footer"/>
    <w:uiPriority w:val="99"/>
    <w:rsid w:val="002604DA"/>
    <w:rPr>
      <w:rFonts w:ascii="Arial" w:eastAsia="Arial Unicode MS" w:hAnsi="Arial" w:cs="Times New Roman"/>
      <w:sz w:val="20"/>
      <w:szCs w:val="20"/>
      <w:lang w:val="en-GB" w:eastAsia="fi-FI"/>
    </w:rPr>
  </w:style>
  <w:style w:type="table" w:styleId="TableGrid">
    <w:name w:val="Table Grid"/>
    <w:basedOn w:val="TableNormal"/>
    <w:uiPriority w:val="39"/>
    <w:rsid w:val="003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10D9"/>
    <w:pPr>
      <w:spacing w:after="0" w:line="240" w:lineRule="auto"/>
    </w:pPr>
    <w:rPr>
      <w:rFonts w:ascii="Arial" w:eastAsia="Arial Unicode MS" w:hAnsi="Arial" w:cs="Times New Roman"/>
      <w:sz w:val="20"/>
      <w:szCs w:val="20"/>
      <w:lang w:val="en-GB" w:eastAsia="fi-FI"/>
    </w:rPr>
  </w:style>
  <w:style w:type="paragraph" w:styleId="ListParagraph">
    <w:name w:val="List Paragraph"/>
    <w:basedOn w:val="Normal"/>
    <w:uiPriority w:val="34"/>
    <w:qFormat/>
    <w:rsid w:val="0018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1200</Words>
  <Characters>6846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Dekra Testing &amp; Certification</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Mora</dc:creator>
  <cp:keywords/>
  <dc:description/>
  <cp:lastModifiedBy>Vinod KUMAR</cp:lastModifiedBy>
  <cp:revision>6</cp:revision>
  <dcterms:created xsi:type="dcterms:W3CDTF">2025-03-04T03:08:00Z</dcterms:created>
  <dcterms:modified xsi:type="dcterms:W3CDTF">2025-03-04T15:17:00Z</dcterms:modified>
</cp:coreProperties>
</file>