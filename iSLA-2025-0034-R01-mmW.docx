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F594D" w14:textId="3FC4E11A" w:rsidR="00A61813" w:rsidRPr="00263B8B" w:rsidRDefault="007F3801" w:rsidP="00F444D2">
      <w:pPr>
        <w:pStyle w:val="a8"/>
        <w:ind w:left="480"/>
        <w:rPr>
          <w:rFonts w:ascii="Times New Roman" w:hAnsi="Times New Roman" w:cs="Times New Roman"/>
        </w:rPr>
      </w:pPr>
      <w:r>
        <w:rPr>
          <w:rFonts w:ascii="Times New Roman" w:hAnsi="Times New Roman" w:cs="Times New Roman"/>
        </w:rPr>
        <w:t>Minutes of t</w:t>
      </w:r>
      <w:r w:rsidR="008C65F7" w:rsidRPr="00263B8B">
        <w:rPr>
          <w:rFonts w:ascii="Times New Roman" w:hAnsi="Times New Roman" w:cs="Times New Roman"/>
        </w:rPr>
        <w:t xml:space="preserve">he </w:t>
      </w:r>
      <w:r w:rsidR="00F444D2">
        <w:rPr>
          <w:rFonts w:ascii="Times New Roman" w:hAnsi="Times New Roman" w:cs="Times New Roman"/>
        </w:rPr>
        <w:t>4</w:t>
      </w:r>
      <w:r w:rsidR="00F444D2" w:rsidRPr="00F444D2">
        <w:rPr>
          <w:rFonts w:ascii="Times New Roman" w:hAnsi="Times New Roman" w:cs="Times New Roman"/>
          <w:vertAlign w:val="superscript"/>
        </w:rPr>
        <w:t>th</w:t>
      </w:r>
      <w:r w:rsidR="00F444D2">
        <w:rPr>
          <w:rFonts w:ascii="Times New Roman" w:hAnsi="Times New Roman" w:cs="Times New Roman"/>
        </w:rPr>
        <w:t xml:space="preserve"> </w:t>
      </w:r>
      <w:r w:rsidR="008C65F7" w:rsidRPr="00263B8B">
        <w:rPr>
          <w:rFonts w:ascii="Times New Roman" w:hAnsi="Times New Roman" w:cs="Times New Roman"/>
        </w:rPr>
        <w:t>mmWave Standards meeting</w:t>
      </w:r>
      <w:r w:rsidR="00F444D2">
        <w:rPr>
          <w:rFonts w:ascii="Times New Roman" w:hAnsi="Times New Roman" w:cs="Times New Roman"/>
        </w:rPr>
        <w:t xml:space="preserve"> of International </w:t>
      </w:r>
      <w:r w:rsidR="00F444D2" w:rsidRPr="00263B8B">
        <w:rPr>
          <w:rFonts w:ascii="Times New Roman" w:hAnsi="Times New Roman" w:cs="Times New Roman"/>
        </w:rPr>
        <w:t xml:space="preserve">SparkLink </w:t>
      </w:r>
      <w:r w:rsidR="00F444D2">
        <w:rPr>
          <w:rFonts w:ascii="Times New Roman" w:hAnsi="Times New Roman" w:cs="Times New Roman"/>
        </w:rPr>
        <w:t>Alliance (iSLA)</w:t>
      </w:r>
    </w:p>
    <w:p w14:paraId="13A1941A" w14:textId="249DE7EA" w:rsidR="008C65F7" w:rsidRPr="00E74178" w:rsidRDefault="008C65F7" w:rsidP="00C331AA">
      <w:pPr>
        <w:ind w:left="420"/>
        <w:jc w:val="both"/>
        <w:rPr>
          <w:rFonts w:ascii="Times New Roman" w:hAnsi="Times New Roman" w:cs="Times New Roman"/>
          <w:lang w:val="it-IT"/>
          <w:rPrChange w:id="0" w:author="Lorenzo Vangelista" w:date="2025-02-06T10:47:00Z">
            <w:rPr>
              <w:rFonts w:ascii="Times New Roman" w:hAnsi="Times New Roman" w:cs="Times New Roman"/>
            </w:rPr>
          </w:rPrChange>
        </w:rPr>
      </w:pPr>
      <w:r w:rsidRPr="00E74178">
        <w:rPr>
          <w:rFonts w:ascii="Times New Roman" w:hAnsi="Times New Roman" w:cs="Times New Roman"/>
          <w:lang w:val="it-IT"/>
          <w:rPrChange w:id="1" w:author="Lorenzo Vangelista" w:date="2025-02-06T10:47:00Z">
            <w:rPr>
              <w:rFonts w:ascii="Times New Roman" w:hAnsi="Times New Roman" w:cs="Times New Roman"/>
            </w:rPr>
          </w:rPrChange>
        </w:rPr>
        <w:t xml:space="preserve">Location: </w:t>
      </w:r>
      <w:r w:rsidR="00F444D2" w:rsidRPr="00E74178">
        <w:rPr>
          <w:rFonts w:ascii="Times New Roman" w:hAnsi="Times New Roman" w:cs="Times New Roman"/>
          <w:lang w:val="it-IT"/>
          <w:rPrChange w:id="2" w:author="Lorenzo Vangelista" w:date="2025-02-06T10:47:00Z">
            <w:rPr>
              <w:rFonts w:ascii="Times New Roman" w:hAnsi="Times New Roman" w:cs="Times New Roman"/>
            </w:rPr>
          </w:rPrChange>
        </w:rPr>
        <w:t>AC Hotel Malaga Palacio, Malaga, Spain</w:t>
      </w:r>
    </w:p>
    <w:p w14:paraId="38BB549B" w14:textId="7EFC79F5" w:rsidR="008C65F7" w:rsidRPr="00263B8B" w:rsidRDefault="008C65F7" w:rsidP="00C331AA">
      <w:pPr>
        <w:ind w:left="420"/>
        <w:jc w:val="both"/>
        <w:rPr>
          <w:rFonts w:ascii="Times New Roman" w:hAnsi="Times New Roman" w:cs="Times New Roman"/>
        </w:rPr>
      </w:pPr>
      <w:r w:rsidRPr="00263B8B">
        <w:rPr>
          <w:rFonts w:ascii="Times New Roman" w:hAnsi="Times New Roman" w:cs="Times New Roman"/>
        </w:rPr>
        <w:t>Date</w:t>
      </w:r>
      <w:r w:rsidR="007F3801">
        <w:rPr>
          <w:rFonts w:ascii="Times New Roman" w:hAnsi="Times New Roman" w:cs="Times New Roman"/>
        </w:rPr>
        <w:t>s</w:t>
      </w:r>
      <w:r w:rsidRPr="00263B8B">
        <w:rPr>
          <w:rFonts w:ascii="Times New Roman" w:hAnsi="Times New Roman" w:cs="Times New Roman"/>
        </w:rPr>
        <w:t xml:space="preserve">: </w:t>
      </w:r>
      <w:r w:rsidR="00F444D2">
        <w:rPr>
          <w:rFonts w:ascii="Times New Roman" w:hAnsi="Times New Roman" w:cs="Times New Roman"/>
        </w:rPr>
        <w:t>15 – 16 January</w:t>
      </w:r>
      <w:r w:rsidRPr="00263B8B">
        <w:rPr>
          <w:rFonts w:ascii="Times New Roman" w:hAnsi="Times New Roman" w:cs="Times New Roman"/>
        </w:rPr>
        <w:t>, 202</w:t>
      </w:r>
      <w:r w:rsidR="00F444D2">
        <w:rPr>
          <w:rFonts w:ascii="Times New Roman" w:hAnsi="Times New Roman" w:cs="Times New Roman"/>
        </w:rPr>
        <w:t>5</w:t>
      </w:r>
    </w:p>
    <w:p w14:paraId="05A989C4" w14:textId="6CDA9B12" w:rsidR="0036375D" w:rsidRDefault="0036375D" w:rsidP="00C331AA">
      <w:pPr>
        <w:tabs>
          <w:tab w:val="left" w:pos="1100"/>
        </w:tabs>
        <w:jc w:val="both"/>
        <w:rPr>
          <w:rFonts w:ascii="Times New Roman" w:hAnsi="Times New Roman" w:cs="Times New Roman"/>
        </w:rPr>
      </w:pPr>
    </w:p>
    <w:p w14:paraId="451F4A90" w14:textId="77777777" w:rsidR="005E5FFE" w:rsidRDefault="005E5FFE" w:rsidP="005E5FFE">
      <w:pPr>
        <w:tabs>
          <w:tab w:val="left" w:pos="1100"/>
        </w:tabs>
        <w:jc w:val="both"/>
        <w:rPr>
          <w:rFonts w:ascii="Times New Roman" w:hAnsi="Times New Roman" w:cs="Times New Roman"/>
        </w:rPr>
      </w:pPr>
    </w:p>
    <w:tbl>
      <w:tblPr>
        <w:tblStyle w:val="af2"/>
        <w:tblW w:w="0" w:type="auto"/>
        <w:tblLook w:val="04A0" w:firstRow="1" w:lastRow="0" w:firstColumn="1" w:lastColumn="0" w:noHBand="0" w:noVBand="1"/>
      </w:tblPr>
      <w:tblGrid>
        <w:gridCol w:w="1555"/>
        <w:gridCol w:w="6741"/>
      </w:tblGrid>
      <w:tr w:rsidR="005E5FFE" w14:paraId="356C2279" w14:textId="77777777" w:rsidTr="00A577A4">
        <w:tc>
          <w:tcPr>
            <w:tcW w:w="1555" w:type="dxa"/>
          </w:tcPr>
          <w:p w14:paraId="5C7C411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w:t>
            </w:r>
          </w:p>
        </w:tc>
        <w:tc>
          <w:tcPr>
            <w:tcW w:w="6741" w:type="dxa"/>
          </w:tcPr>
          <w:p w14:paraId="25D9F3D6" w14:textId="77777777"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SparkLink International mmWave Standards meeting</w:t>
            </w:r>
          </w:p>
        </w:tc>
      </w:tr>
      <w:tr w:rsidR="005E5FFE" w14:paraId="508644EA" w14:textId="77777777" w:rsidTr="00A577A4">
        <w:tc>
          <w:tcPr>
            <w:tcW w:w="1555" w:type="dxa"/>
          </w:tcPr>
          <w:p w14:paraId="10734B9C"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 #</w:t>
            </w:r>
          </w:p>
        </w:tc>
        <w:tc>
          <w:tcPr>
            <w:tcW w:w="6741" w:type="dxa"/>
          </w:tcPr>
          <w:p w14:paraId="3228565F" w14:textId="3DEC2F1C" w:rsidR="005E5FFE" w:rsidRDefault="005E5FFE" w:rsidP="00A577A4">
            <w:pPr>
              <w:tabs>
                <w:tab w:val="left" w:pos="1100"/>
              </w:tabs>
              <w:jc w:val="both"/>
              <w:rPr>
                <w:rFonts w:ascii="Times New Roman" w:hAnsi="Times New Roman" w:cs="Times New Roman"/>
              </w:rPr>
            </w:pPr>
            <w:r>
              <w:rPr>
                <w:rFonts w:ascii="Times New Roman" w:hAnsi="Times New Roman" w:cs="Times New Roman"/>
              </w:rPr>
              <w:t>4</w:t>
            </w:r>
          </w:p>
        </w:tc>
      </w:tr>
      <w:tr w:rsidR="005E5FFE" w:rsidRPr="00E74178" w14:paraId="7178A796" w14:textId="77777777" w:rsidTr="00A577A4">
        <w:tc>
          <w:tcPr>
            <w:tcW w:w="1555" w:type="dxa"/>
          </w:tcPr>
          <w:p w14:paraId="4A0EAD02"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Location</w:t>
            </w:r>
          </w:p>
        </w:tc>
        <w:tc>
          <w:tcPr>
            <w:tcW w:w="6741" w:type="dxa"/>
          </w:tcPr>
          <w:p w14:paraId="30100410" w14:textId="35EE1897" w:rsidR="005E5FFE" w:rsidRPr="00E74178" w:rsidRDefault="005E5FFE" w:rsidP="00A577A4">
            <w:pPr>
              <w:tabs>
                <w:tab w:val="left" w:pos="1100"/>
              </w:tabs>
              <w:jc w:val="both"/>
              <w:rPr>
                <w:rFonts w:ascii="Times New Roman" w:hAnsi="Times New Roman" w:cs="Times New Roman"/>
                <w:lang w:val="it-IT"/>
                <w:rPrChange w:id="3" w:author="Lorenzo Vangelista" w:date="2025-02-06T10:47:00Z">
                  <w:rPr>
                    <w:rFonts w:ascii="Times New Roman" w:hAnsi="Times New Roman" w:cs="Times New Roman"/>
                  </w:rPr>
                </w:rPrChange>
              </w:rPr>
            </w:pPr>
            <w:r w:rsidRPr="00E74178">
              <w:rPr>
                <w:rFonts w:ascii="Times New Roman" w:hAnsi="Times New Roman" w:cs="Times New Roman"/>
                <w:lang w:val="it-IT"/>
                <w:rPrChange w:id="4" w:author="Lorenzo Vangelista" w:date="2025-02-06T10:47:00Z">
                  <w:rPr>
                    <w:rFonts w:ascii="Times New Roman" w:hAnsi="Times New Roman" w:cs="Times New Roman"/>
                  </w:rPr>
                </w:rPrChange>
              </w:rPr>
              <w:t>AC Hotel Malaga Palacio, Malaga, Spain</w:t>
            </w:r>
          </w:p>
        </w:tc>
      </w:tr>
      <w:tr w:rsidR="005E5FFE" w14:paraId="2D8CA517" w14:textId="77777777" w:rsidTr="00A577A4">
        <w:tc>
          <w:tcPr>
            <w:tcW w:w="1555" w:type="dxa"/>
          </w:tcPr>
          <w:p w14:paraId="3CC2142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Date</w:t>
            </w:r>
          </w:p>
        </w:tc>
        <w:tc>
          <w:tcPr>
            <w:tcW w:w="6741" w:type="dxa"/>
          </w:tcPr>
          <w:p w14:paraId="7C8C4DAB" w14:textId="2F756DFB"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1</w:t>
            </w:r>
            <w:r>
              <w:rPr>
                <w:rFonts w:ascii="Times New Roman" w:hAnsi="Times New Roman" w:cs="Times New Roman"/>
              </w:rPr>
              <w:t>5</w:t>
            </w:r>
            <w:r w:rsidRPr="00263B8B">
              <w:rPr>
                <w:rFonts w:ascii="Times New Roman" w:hAnsi="Times New Roman" w:cs="Times New Roman"/>
              </w:rPr>
              <w:t xml:space="preserve"> – </w:t>
            </w:r>
            <w:r>
              <w:rPr>
                <w:rFonts w:ascii="Times New Roman" w:hAnsi="Times New Roman" w:cs="Times New Roman"/>
              </w:rPr>
              <w:t>16</w:t>
            </w:r>
            <w:r w:rsidRPr="00263B8B">
              <w:rPr>
                <w:rFonts w:ascii="Times New Roman" w:hAnsi="Times New Roman" w:cs="Times New Roman"/>
              </w:rPr>
              <w:t xml:space="preserve"> </w:t>
            </w:r>
            <w:r>
              <w:rPr>
                <w:rFonts w:ascii="Times New Roman" w:hAnsi="Times New Roman" w:cs="Times New Roman"/>
              </w:rPr>
              <w:t>January,</w:t>
            </w:r>
            <w:r w:rsidRPr="00263B8B">
              <w:rPr>
                <w:rFonts w:ascii="Times New Roman" w:hAnsi="Times New Roman" w:cs="Times New Roman"/>
              </w:rPr>
              <w:t xml:space="preserve"> 202</w:t>
            </w:r>
            <w:r>
              <w:rPr>
                <w:rFonts w:ascii="Times New Roman" w:hAnsi="Times New Roman" w:cs="Times New Roman"/>
              </w:rPr>
              <w:t>5</w:t>
            </w:r>
          </w:p>
        </w:tc>
      </w:tr>
      <w:tr w:rsidR="005E5FFE" w:rsidRPr="00607303" w14:paraId="5AEB420E" w14:textId="77777777" w:rsidTr="00A577A4">
        <w:tc>
          <w:tcPr>
            <w:tcW w:w="1555" w:type="dxa"/>
          </w:tcPr>
          <w:p w14:paraId="07A62286"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Chairman</w:t>
            </w:r>
          </w:p>
        </w:tc>
        <w:tc>
          <w:tcPr>
            <w:tcW w:w="6741" w:type="dxa"/>
          </w:tcPr>
          <w:p w14:paraId="0B8726E1" w14:textId="52728A0D" w:rsidR="005E5FFE" w:rsidRPr="00607303" w:rsidRDefault="005E5FFE" w:rsidP="00A577A4">
            <w:pPr>
              <w:tabs>
                <w:tab w:val="left" w:pos="1100"/>
              </w:tabs>
              <w:jc w:val="both"/>
              <w:rPr>
                <w:rFonts w:ascii="Times New Roman" w:hAnsi="Times New Roman" w:cs="Times New Roman"/>
              </w:rPr>
            </w:pPr>
            <w:r w:rsidRPr="00607303">
              <w:rPr>
                <w:rFonts w:ascii="Times New Roman" w:hAnsi="Times New Roman" w:cs="Times New Roman"/>
              </w:rPr>
              <w:t xml:space="preserve">Prof. Lorenzo Vangelista, </w:t>
            </w:r>
            <w:del w:id="5" w:author="Lorenzo Vangelista" w:date="2025-02-06T11:01:00Z">
              <w:r w:rsidRPr="00607BCC" w:rsidDel="00607303">
                <w:rPr>
                  <w:rFonts w:ascii="Times New Roman" w:hAnsi="Times New Roman" w:cs="Times New Roman"/>
                </w:rPr>
                <w:delText>University of Padua</w:delText>
              </w:r>
            </w:del>
            <w:ins w:id="6" w:author="Lorenzo Vangelista" w:date="2025-02-06T11:01:00Z">
              <w:r w:rsidR="00607303" w:rsidRPr="00607303">
                <w:rPr>
                  <w:rFonts w:ascii="Times New Roman" w:hAnsi="Times New Roman" w:cs="Times New Roman"/>
                </w:rPr>
                <w:t xml:space="preserve">Huawei / </w:t>
              </w:r>
              <w:r w:rsidR="00607303" w:rsidRPr="00607303">
                <w:rPr>
                  <w:rFonts w:ascii="Times New Roman" w:hAnsi="Times New Roman" w:cs="Times New Roman"/>
                  <w:rPrChange w:id="7" w:author="Lorenzo Vangelista" w:date="2025-02-06T11:01:00Z">
                    <w:rPr>
                      <w:rFonts w:ascii="Times New Roman" w:hAnsi="Times New Roman" w:cs="Times New Roman"/>
                      <w:lang w:val="it-IT"/>
                    </w:rPr>
                  </w:rPrChange>
                </w:rPr>
                <w:t>Wireless and More</w:t>
              </w:r>
            </w:ins>
          </w:p>
        </w:tc>
      </w:tr>
      <w:tr w:rsidR="005E5FFE" w14:paraId="22FA499A" w14:textId="77777777" w:rsidTr="00A577A4">
        <w:tc>
          <w:tcPr>
            <w:tcW w:w="1555" w:type="dxa"/>
          </w:tcPr>
          <w:p w14:paraId="0E51F565"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Secretary</w:t>
            </w:r>
          </w:p>
        </w:tc>
        <w:tc>
          <w:tcPr>
            <w:tcW w:w="6741" w:type="dxa"/>
          </w:tcPr>
          <w:p w14:paraId="793FE32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Shen Yan, International SparkLink Alliance (iSLA)</w:t>
            </w:r>
          </w:p>
        </w:tc>
      </w:tr>
      <w:tr w:rsidR="005E5FFE" w14:paraId="50F8B4C6" w14:textId="77777777" w:rsidTr="00A577A4">
        <w:tc>
          <w:tcPr>
            <w:tcW w:w="1555" w:type="dxa"/>
          </w:tcPr>
          <w:p w14:paraId="76E66B4A"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Participants</w:t>
            </w:r>
          </w:p>
        </w:tc>
        <w:tc>
          <w:tcPr>
            <w:tcW w:w="6741" w:type="dxa"/>
          </w:tcPr>
          <w:p w14:paraId="00AEE7A1" w14:textId="170EE49F" w:rsidR="005E5FFE" w:rsidRDefault="005E5FFE" w:rsidP="00A577A4">
            <w:pPr>
              <w:tabs>
                <w:tab w:val="left" w:pos="1100"/>
              </w:tabs>
              <w:jc w:val="both"/>
              <w:rPr>
                <w:rFonts w:ascii="Times New Roman" w:hAnsi="Times New Roman" w:cs="Times New Roman"/>
              </w:rPr>
            </w:pPr>
            <w:r>
              <w:rPr>
                <w:rFonts w:ascii="Times New Roman" w:hAnsi="Times New Roman" w:cs="Times New Roman"/>
              </w:rPr>
              <w:t>18 participants (see Appendix #1)</w:t>
            </w:r>
          </w:p>
        </w:tc>
      </w:tr>
      <w:tr w:rsidR="005E5FFE" w14:paraId="7AFC1F35" w14:textId="77777777" w:rsidTr="00A577A4">
        <w:tc>
          <w:tcPr>
            <w:tcW w:w="1555" w:type="dxa"/>
          </w:tcPr>
          <w:p w14:paraId="703BECFD"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Contributions</w:t>
            </w:r>
          </w:p>
        </w:tc>
        <w:tc>
          <w:tcPr>
            <w:tcW w:w="6741" w:type="dxa"/>
          </w:tcPr>
          <w:p w14:paraId="45FFA224" w14:textId="1D087DA7" w:rsidR="005E5FFE" w:rsidRDefault="0010678A" w:rsidP="00A577A4">
            <w:pPr>
              <w:tabs>
                <w:tab w:val="left" w:pos="1100"/>
              </w:tabs>
              <w:jc w:val="both"/>
              <w:rPr>
                <w:rFonts w:ascii="Times New Roman" w:hAnsi="Times New Roman" w:cs="Times New Roman"/>
              </w:rPr>
            </w:pPr>
            <w:r>
              <w:rPr>
                <w:rFonts w:ascii="Times New Roman" w:hAnsi="Times New Roman" w:cs="Times New Roman" w:hint="eastAsia"/>
                <w:highlight w:val="yellow"/>
              </w:rPr>
              <w:t>0021</w:t>
            </w:r>
            <w:r w:rsidR="005E5FFE" w:rsidRPr="005E5FFE">
              <w:rPr>
                <w:rFonts w:ascii="Times New Roman" w:hAnsi="Times New Roman" w:cs="Times New Roman"/>
                <w:highlight w:val="yellow"/>
              </w:rPr>
              <w:t xml:space="preserve"> – </w:t>
            </w:r>
            <w:r>
              <w:rPr>
                <w:rFonts w:ascii="Times New Roman" w:hAnsi="Times New Roman" w:cs="Times New Roman" w:hint="eastAsia"/>
              </w:rPr>
              <w:t>0034</w:t>
            </w:r>
            <w:r w:rsidR="005E5FFE">
              <w:rPr>
                <w:rFonts w:ascii="Times New Roman" w:hAnsi="Times New Roman" w:cs="Times New Roman"/>
              </w:rPr>
              <w:t xml:space="preserve"> (see Appendix #2)</w:t>
            </w:r>
          </w:p>
        </w:tc>
      </w:tr>
      <w:tr w:rsidR="005E5FFE" w14:paraId="535260F6" w14:textId="77777777" w:rsidTr="00A577A4">
        <w:tc>
          <w:tcPr>
            <w:tcW w:w="1555" w:type="dxa"/>
          </w:tcPr>
          <w:p w14:paraId="3546362E"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Delivery</w:t>
            </w:r>
          </w:p>
        </w:tc>
        <w:tc>
          <w:tcPr>
            <w:tcW w:w="6741" w:type="dxa"/>
          </w:tcPr>
          <w:p w14:paraId="61995B5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SparkLink members, meeting participants</w:t>
            </w:r>
          </w:p>
        </w:tc>
      </w:tr>
    </w:tbl>
    <w:p w14:paraId="197C002C" w14:textId="77777777" w:rsidR="005E5FFE" w:rsidRPr="00263B8B" w:rsidRDefault="005E5FFE" w:rsidP="00C331AA">
      <w:pPr>
        <w:tabs>
          <w:tab w:val="left" w:pos="1100"/>
        </w:tabs>
        <w:jc w:val="both"/>
        <w:rPr>
          <w:rFonts w:ascii="Times New Roman" w:hAnsi="Times New Roman" w:cs="Times New Roman"/>
        </w:rPr>
      </w:pPr>
    </w:p>
    <w:p w14:paraId="7DE0DFBD" w14:textId="36F444EE" w:rsidR="00F444D2" w:rsidRDefault="00F444D2" w:rsidP="00C331AA">
      <w:pPr>
        <w:tabs>
          <w:tab w:val="left" w:pos="1100"/>
        </w:tabs>
        <w:jc w:val="both"/>
        <w:rPr>
          <w:rFonts w:ascii="Times New Roman" w:hAnsi="Times New Roman" w:cs="Times New Roman"/>
        </w:rPr>
      </w:pPr>
    </w:p>
    <w:p w14:paraId="7DC34AE9"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481DD52A" w14:textId="2D170023"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DATE #</w:t>
      </w:r>
      <w:r>
        <w:rPr>
          <w:rFonts w:ascii="Times New Roman" w:hAnsi="Times New Roman" w:cs="Times New Roman"/>
        </w:rPr>
        <w:t>1</w:t>
      </w:r>
      <w:r w:rsidRPr="00F444D2">
        <w:rPr>
          <w:rFonts w:ascii="Times New Roman" w:hAnsi="Times New Roman" w:cs="Times New Roman"/>
        </w:rPr>
        <w:t>: 1</w:t>
      </w:r>
      <w:r>
        <w:rPr>
          <w:rFonts w:ascii="Times New Roman" w:hAnsi="Times New Roman" w:cs="Times New Roman"/>
        </w:rPr>
        <w:t>5</w:t>
      </w:r>
      <w:r w:rsidRPr="00F444D2">
        <w:rPr>
          <w:rFonts w:ascii="Times New Roman" w:hAnsi="Times New Roman" w:cs="Times New Roman"/>
        </w:rPr>
        <w:t>.01.2025 - Attendees: 1</w:t>
      </w:r>
      <w:r>
        <w:rPr>
          <w:rFonts w:ascii="Times New Roman" w:hAnsi="Times New Roman" w:cs="Times New Roman"/>
        </w:rPr>
        <w:t>7</w:t>
      </w:r>
      <w:r w:rsidRPr="00F444D2">
        <w:rPr>
          <w:rFonts w:ascii="Times New Roman" w:hAnsi="Times New Roman" w:cs="Times New Roman"/>
        </w:rPr>
        <w:t xml:space="preserve"> in total</w:t>
      </w:r>
    </w:p>
    <w:p w14:paraId="3B87844D"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0ADBA5B5" w14:textId="47066F12" w:rsidR="0036375D" w:rsidRDefault="0036375D" w:rsidP="00C331AA">
      <w:pPr>
        <w:tabs>
          <w:tab w:val="left" w:pos="1100"/>
        </w:tabs>
        <w:jc w:val="both"/>
        <w:rPr>
          <w:rFonts w:ascii="Times New Roman" w:hAnsi="Times New Roman" w:cs="Times New Roman"/>
        </w:rPr>
      </w:pPr>
    </w:p>
    <w:p w14:paraId="5CDFE8AB" w14:textId="18BD5725" w:rsidR="005E5FFE" w:rsidRDefault="005E5FFE" w:rsidP="00C331AA">
      <w:pPr>
        <w:tabs>
          <w:tab w:val="left" w:pos="1100"/>
        </w:tabs>
        <w:jc w:val="both"/>
        <w:rPr>
          <w:rFonts w:ascii="Times New Roman" w:hAnsi="Times New Roman" w:cs="Times New Roman"/>
        </w:rPr>
      </w:pPr>
      <w:r>
        <w:rPr>
          <w:rFonts w:ascii="Times New Roman" w:hAnsi="Times New Roman" w:cs="Times New Roman"/>
        </w:rPr>
        <w:t>The Chairman opened the meeting at 9:00 on 15 January 2025.</w:t>
      </w:r>
    </w:p>
    <w:p w14:paraId="32C4E72E" w14:textId="77777777" w:rsidR="005E5FFE" w:rsidRDefault="005E5FFE" w:rsidP="00C331AA">
      <w:pPr>
        <w:tabs>
          <w:tab w:val="left" w:pos="1100"/>
        </w:tabs>
        <w:jc w:val="both"/>
        <w:rPr>
          <w:rFonts w:ascii="Times New Roman" w:hAnsi="Times New Roman" w:cs="Times New Roman"/>
        </w:rPr>
      </w:pPr>
    </w:p>
    <w:p w14:paraId="08E37AC0" w14:textId="77777777" w:rsidR="007F3801" w:rsidRDefault="007F3801" w:rsidP="007F3801">
      <w:pPr>
        <w:tabs>
          <w:tab w:val="left" w:pos="1100"/>
        </w:tabs>
        <w:jc w:val="both"/>
        <w:rPr>
          <w:rFonts w:ascii="Times New Roman" w:hAnsi="Times New Roman" w:cs="Times New Roman"/>
        </w:rPr>
      </w:pPr>
      <w:r w:rsidRPr="00263B8B">
        <w:rPr>
          <w:rFonts w:ascii="Times New Roman" w:hAnsi="Times New Roman" w:cs="Times New Roman"/>
        </w:rPr>
        <w:t>Chairman (Lorenzo) introduced general guidelines of the meeting</w:t>
      </w:r>
      <w:r>
        <w:rPr>
          <w:rFonts w:ascii="Times New Roman" w:hAnsi="Times New Roman" w:cs="Times New Roman"/>
        </w:rPr>
        <w:t>, including non-competition and antitrust requirements.</w:t>
      </w:r>
    </w:p>
    <w:p w14:paraId="0824DA9D" w14:textId="77777777" w:rsidR="007F3801" w:rsidRPr="00263B8B" w:rsidRDefault="007F3801" w:rsidP="00C331AA">
      <w:pPr>
        <w:tabs>
          <w:tab w:val="left" w:pos="1100"/>
        </w:tabs>
        <w:jc w:val="both"/>
        <w:rPr>
          <w:rFonts w:ascii="Times New Roman" w:hAnsi="Times New Roman" w:cs="Times New Roman"/>
        </w:rPr>
      </w:pPr>
    </w:p>
    <w:p w14:paraId="2770BD6A" w14:textId="6A8672E2" w:rsidR="0036375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0</w:t>
      </w:r>
      <w:r w:rsidR="00C2779D">
        <w:rPr>
          <w:rFonts w:ascii="Times New Roman" w:hAnsi="Times New Roman" w:cs="Times New Roman"/>
          <w:b/>
        </w:rPr>
        <w:t>1</w:t>
      </w:r>
      <w:r w:rsidR="00B84C8D">
        <w:rPr>
          <w:rFonts w:ascii="Times New Roman" w:hAnsi="Times New Roman" w:cs="Times New Roman"/>
          <w:b/>
        </w:rPr>
        <w:t>.</w:t>
      </w:r>
      <w:r w:rsidRPr="00263B8B">
        <w:rPr>
          <w:rFonts w:ascii="Times New Roman" w:hAnsi="Times New Roman" w:cs="Times New Roman"/>
          <w:b/>
        </w:rPr>
        <w:t xml:space="preserve"> </w:t>
      </w:r>
      <w:r w:rsidR="0036375D" w:rsidRPr="00263B8B">
        <w:rPr>
          <w:rFonts w:ascii="Times New Roman" w:hAnsi="Times New Roman" w:cs="Times New Roman"/>
          <w:b/>
        </w:rPr>
        <w:t xml:space="preserve">Agenda </w:t>
      </w:r>
      <w:r w:rsidR="0010678A">
        <w:rPr>
          <w:rFonts w:ascii="Times New Roman" w:hAnsi="Times New Roman" w:cs="Times New Roman" w:hint="eastAsia"/>
          <w:b/>
          <w:highlight w:val="yellow"/>
        </w:rPr>
        <w:t>0021</w:t>
      </w:r>
      <w:r w:rsidR="008C65F7" w:rsidRPr="007F3801">
        <w:rPr>
          <w:rFonts w:ascii="Times New Roman" w:hAnsi="Times New Roman" w:cs="Times New Roman"/>
          <w:b/>
          <w:highlight w:val="yellow"/>
        </w:rPr>
        <w:t>r</w:t>
      </w:r>
      <w:r w:rsidR="0010678A">
        <w:rPr>
          <w:rFonts w:ascii="Times New Roman" w:hAnsi="Times New Roman" w:cs="Times New Roman" w:hint="eastAsia"/>
          <w:b/>
        </w:rPr>
        <w:t>2</w:t>
      </w:r>
      <w:r w:rsidR="008C65F7" w:rsidRPr="00263B8B">
        <w:rPr>
          <w:rFonts w:ascii="Times New Roman" w:hAnsi="Times New Roman" w:cs="Times New Roman"/>
          <w:b/>
        </w:rPr>
        <w:t xml:space="preserve"> </w:t>
      </w:r>
      <w:r w:rsidR="0036375D" w:rsidRPr="00263B8B">
        <w:rPr>
          <w:rFonts w:ascii="Times New Roman" w:hAnsi="Times New Roman" w:cs="Times New Roman"/>
          <w:b/>
        </w:rPr>
        <w:t>approval</w:t>
      </w:r>
      <w:r w:rsidR="008C65F7" w:rsidRPr="00263B8B">
        <w:rPr>
          <w:rFonts w:ascii="Times New Roman" w:hAnsi="Times New Roman" w:cs="Times New Roman"/>
          <w:b/>
        </w:rPr>
        <w:t xml:space="preserve"> </w:t>
      </w:r>
    </w:p>
    <w:p w14:paraId="2B1F48E0" w14:textId="77777777" w:rsidR="0036375D" w:rsidRPr="00263B8B" w:rsidRDefault="0036375D" w:rsidP="00D32582">
      <w:pPr>
        <w:pStyle w:val="a7"/>
        <w:numPr>
          <w:ilvl w:val="0"/>
          <w:numId w:val="3"/>
        </w:numPr>
        <w:tabs>
          <w:tab w:val="left" w:pos="1100"/>
        </w:tabs>
        <w:jc w:val="both"/>
        <w:rPr>
          <w:rFonts w:ascii="Times New Roman" w:hAnsi="Times New Roman" w:cs="Times New Roman"/>
        </w:rPr>
      </w:pPr>
      <w:r w:rsidRPr="00B84C8D">
        <w:rPr>
          <w:rFonts w:ascii="Times New Roman" w:hAnsi="Times New Roman" w:cs="Times New Roman"/>
          <w:highlight w:val="green"/>
        </w:rPr>
        <w:t>Approved</w:t>
      </w:r>
      <w:r w:rsidRPr="00263B8B">
        <w:rPr>
          <w:rFonts w:ascii="Times New Roman" w:hAnsi="Times New Roman" w:cs="Times New Roman"/>
        </w:rPr>
        <w:t>.</w:t>
      </w:r>
    </w:p>
    <w:p w14:paraId="70836903" w14:textId="05C02A90"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agenda for today has been discussed, modified/updated and finally agreed.</w:t>
      </w:r>
    </w:p>
    <w:p w14:paraId="7C6083D5" w14:textId="44768E4A"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meeting minutes from the last plenary are accepted by the attendees.</w:t>
      </w:r>
    </w:p>
    <w:p w14:paraId="1DAE8A60" w14:textId="2F055A77"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Request from the chairman: We need the IT system up and running as soon as possible.</w:t>
      </w:r>
    </w:p>
    <w:p w14:paraId="4BFF526D" w14:textId="4A5780D4"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There are 4 new proposals to discuss in this 2nd meeting (15-16.01.2025)</w:t>
      </w:r>
    </w:p>
    <w:p w14:paraId="2FC8C79D" w14:textId="77777777" w:rsidR="00BB697F" w:rsidRDefault="00BB697F" w:rsidP="00BB697F">
      <w:pPr>
        <w:pStyle w:val="a7"/>
        <w:numPr>
          <w:ilvl w:val="0"/>
          <w:numId w:val="3"/>
        </w:numPr>
        <w:tabs>
          <w:tab w:val="left" w:pos="1100"/>
        </w:tabs>
        <w:spacing w:before="312"/>
        <w:jc w:val="both"/>
        <w:rPr>
          <w:rFonts w:ascii="Times New Roman" w:hAnsi="Times New Roman" w:cs="Times New Roman"/>
        </w:rPr>
      </w:pPr>
      <w:r>
        <w:rPr>
          <w:rFonts w:ascii="Times New Roman" w:hAnsi="Times New Roman" w:cs="Times New Roman"/>
        </w:rPr>
        <w:t xml:space="preserve">Discussion on contribution rules. </w:t>
      </w:r>
    </w:p>
    <w:p w14:paraId="4CB12C0D" w14:textId="58D8A6FE" w:rsidR="00BB697F"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t>There is a typo on the statement of copyright.</w:t>
      </w:r>
    </w:p>
    <w:p w14:paraId="14F027DE" w14:textId="32F3C3F4" w:rsidR="00BB697F" w:rsidRPr="00C2779D"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lastRenderedPageBreak/>
        <w:t>There was a question whether contributors keep the copyright. Yes, they keep copyright on their own contribution, but also allow iSLA to use the contribution freely under its own copyright.</w:t>
      </w:r>
    </w:p>
    <w:p w14:paraId="6A6C1BF4" w14:textId="5AD80CA7" w:rsidR="00BB697F" w:rsidRDefault="00BB697F" w:rsidP="00BB697F">
      <w:pPr>
        <w:pStyle w:val="a7"/>
        <w:numPr>
          <w:ilvl w:val="1"/>
          <w:numId w:val="3"/>
        </w:numPr>
        <w:tabs>
          <w:tab w:val="left" w:pos="1100"/>
        </w:tabs>
        <w:jc w:val="both"/>
        <w:rPr>
          <w:rFonts w:ascii="Times New Roman" w:hAnsi="Times New Roman" w:cs="Times New Roman"/>
        </w:rPr>
      </w:pPr>
      <w:r>
        <w:rPr>
          <w:rFonts w:ascii="Times New Roman" w:hAnsi="Times New Roman" w:cs="Times New Roman"/>
        </w:rPr>
        <w:t xml:space="preserve">Another question related to the deadline for contributions: Chairman </w:t>
      </w:r>
      <w:ins w:id="8" w:author="Lorenzo Vangelista" w:date="2025-02-06T10:48:00Z">
        <w:r w:rsidR="00E74178">
          <w:rPr>
            <w:rFonts w:ascii="Times New Roman" w:hAnsi="Times New Roman" w:cs="Times New Roman"/>
          </w:rPr>
          <w:t>must</w:t>
        </w:r>
      </w:ins>
      <w:del w:id="9" w:author="Lorenzo Vangelista" w:date="2025-02-06T10:48:00Z">
        <w:r w:rsidDel="00E74178">
          <w:rPr>
            <w:rFonts w:ascii="Times New Roman" w:hAnsi="Times New Roman" w:cs="Times New Roman"/>
          </w:rPr>
          <w:delText>needs</w:delText>
        </w:r>
      </w:del>
      <w:r>
        <w:rPr>
          <w:rFonts w:ascii="Times New Roman" w:hAnsi="Times New Roman" w:cs="Times New Roman"/>
        </w:rPr>
        <w:t xml:space="preserve"> to be informed about the contribution title (</w:t>
      </w:r>
      <w:ins w:id="10" w:author="Lorenzo Vangelista" w:date="2025-02-06T10:47:00Z">
        <w:r w:rsidR="00E74178">
          <w:rPr>
            <w:rFonts w:ascii="Times New Roman" w:hAnsi="Times New Roman" w:cs="Times New Roman"/>
            <w:highlight w:val="yellow"/>
          </w:rPr>
          <w:t>5</w:t>
        </w:r>
      </w:ins>
      <w:del w:id="11" w:author="Lorenzo Vangelista" w:date="2025-02-06T10:47:00Z">
        <w:r w:rsidRPr="00BB697F" w:rsidDel="00E74178">
          <w:rPr>
            <w:rFonts w:ascii="Times New Roman" w:hAnsi="Times New Roman" w:cs="Times New Roman"/>
            <w:highlight w:val="yellow"/>
          </w:rPr>
          <w:delText>XX</w:delText>
        </w:r>
      </w:del>
      <w:r>
        <w:rPr>
          <w:rFonts w:ascii="Times New Roman" w:hAnsi="Times New Roman" w:cs="Times New Roman"/>
        </w:rPr>
        <w:t xml:space="preserve"> days before the meeting) and the contribution should be available for everyone (</w:t>
      </w:r>
      <w:del w:id="12" w:author="Lorenzo Vangelista" w:date="2025-02-06T10:47:00Z">
        <w:r w:rsidRPr="00BB697F" w:rsidDel="00E74178">
          <w:rPr>
            <w:rFonts w:ascii="Times New Roman" w:hAnsi="Times New Roman" w:cs="Times New Roman"/>
            <w:highlight w:val="yellow"/>
          </w:rPr>
          <w:delText>YY</w:delText>
        </w:r>
        <w:r w:rsidDel="00E74178">
          <w:rPr>
            <w:rFonts w:ascii="Times New Roman" w:hAnsi="Times New Roman" w:cs="Times New Roman"/>
          </w:rPr>
          <w:delText xml:space="preserve"> </w:delText>
        </w:r>
      </w:del>
      <w:ins w:id="13" w:author="Lorenzo Vangelista" w:date="2025-02-06T10:47:00Z">
        <w:r w:rsidR="00E74178">
          <w:rPr>
            <w:rFonts w:ascii="Times New Roman" w:hAnsi="Times New Roman" w:cs="Times New Roman"/>
          </w:rPr>
          <w:t xml:space="preserve">2 </w:t>
        </w:r>
      </w:ins>
      <w:r>
        <w:rPr>
          <w:rFonts w:ascii="Times New Roman" w:hAnsi="Times New Roman" w:cs="Times New Roman"/>
        </w:rPr>
        <w:t>days before the meeting).</w:t>
      </w:r>
      <w:ins w:id="14" w:author="Lorenzo Vangelista" w:date="2025-02-06T10:48:00Z">
        <w:r w:rsidR="00E74178">
          <w:rPr>
            <w:rFonts w:ascii="Times New Roman" w:hAnsi="Times New Roman" w:cs="Times New Roman"/>
          </w:rPr>
          <w:t xml:space="preserve"> This rule of proceeding is approved</w:t>
        </w:r>
      </w:ins>
    </w:p>
    <w:p w14:paraId="16B1E3E1" w14:textId="118EDAA7" w:rsidR="00BB697F" w:rsidRPr="00BB697F" w:rsidRDefault="00BB697F" w:rsidP="00BB697F">
      <w:pPr>
        <w:pStyle w:val="a7"/>
        <w:numPr>
          <w:ilvl w:val="1"/>
          <w:numId w:val="3"/>
        </w:numPr>
        <w:tabs>
          <w:tab w:val="left" w:pos="1100"/>
        </w:tabs>
        <w:jc w:val="both"/>
        <w:rPr>
          <w:rFonts w:ascii="Times New Roman" w:hAnsi="Times New Roman" w:cs="Times New Roman"/>
        </w:rPr>
      </w:pPr>
      <w:del w:id="15" w:author="Lorenzo Vangelista" w:date="2025-02-06T10:47:00Z">
        <w:r w:rsidRPr="00BB697F" w:rsidDel="00E74178">
          <w:rPr>
            <w:rFonts w:ascii="Times New Roman" w:hAnsi="Times New Roman" w:cs="Times New Roman"/>
          </w:rPr>
          <w:delText xml:space="preserve">OL </w:delText>
        </w:r>
      </w:del>
      <w:ins w:id="16" w:author="Lorenzo Vangelista" w:date="2025-02-06T10:47:00Z">
        <w:r w:rsidR="00E74178">
          <w:rPr>
            <w:rFonts w:ascii="Times New Roman" w:hAnsi="Times New Roman" w:cs="Times New Roman"/>
          </w:rPr>
          <w:t>Online</w:t>
        </w:r>
        <w:r w:rsidR="00E74178" w:rsidRPr="00BB697F">
          <w:rPr>
            <w:rFonts w:ascii="Times New Roman" w:hAnsi="Times New Roman" w:cs="Times New Roman"/>
          </w:rPr>
          <w:t xml:space="preserve"> </w:t>
        </w:r>
      </w:ins>
      <w:r w:rsidRPr="00BB697F">
        <w:rPr>
          <w:rFonts w:ascii="Times New Roman" w:hAnsi="Times New Roman" w:cs="Times New Roman"/>
        </w:rPr>
        <w:t xml:space="preserve">meeting should be counted into the meeting </w:t>
      </w:r>
      <w:ins w:id="17" w:author="Lorenzo Vangelista" w:date="2025-02-06T10:48:00Z">
        <w:r w:rsidR="00E74178">
          <w:rPr>
            <w:rFonts w:ascii="Times New Roman" w:hAnsi="Times New Roman" w:cs="Times New Roman"/>
          </w:rPr>
          <w:t>number</w:t>
        </w:r>
      </w:ins>
      <w:del w:id="18" w:author="Lorenzo Vangelista" w:date="2025-02-06T10:48:00Z">
        <w:r w:rsidRPr="00BB697F" w:rsidDel="00E74178">
          <w:rPr>
            <w:rFonts w:ascii="Times New Roman" w:hAnsi="Times New Roman" w:cs="Times New Roman"/>
          </w:rPr>
          <w:delText>#.</w:delText>
        </w:r>
      </w:del>
      <w:r w:rsidRPr="00BB697F">
        <w:rPr>
          <w:rFonts w:ascii="Times New Roman" w:hAnsi="Times New Roman" w:cs="Times New Roman"/>
        </w:rPr>
        <w:t xml:space="preserve"> </w:t>
      </w:r>
      <w:ins w:id="19" w:author="Lorenzo Vangelista" w:date="2025-02-06T10:48:00Z">
        <w:r w:rsidR="00E74178">
          <w:rPr>
            <w:rFonts w:ascii="Times New Roman" w:hAnsi="Times New Roman" w:cs="Times New Roman"/>
          </w:rPr>
          <w:t xml:space="preserve">Online </w:t>
        </w:r>
      </w:ins>
      <w:del w:id="20" w:author="Lorenzo Vangelista" w:date="2025-02-06T10:48:00Z">
        <w:r w:rsidRPr="00BB697F" w:rsidDel="00E74178">
          <w:rPr>
            <w:rFonts w:ascii="Times New Roman" w:hAnsi="Times New Roman" w:cs="Times New Roman"/>
          </w:rPr>
          <w:delText>OL</w:delText>
        </w:r>
      </w:del>
      <w:r w:rsidRPr="00BB697F">
        <w:rPr>
          <w:rFonts w:ascii="Times New Roman" w:hAnsi="Times New Roman" w:cs="Times New Roman"/>
        </w:rPr>
        <w:t xml:space="preserve"> meeting</w:t>
      </w:r>
      <w:ins w:id="21" w:author="Lorenzo Vangelista" w:date="2025-02-06T10:48:00Z">
        <w:r w:rsidR="00E74178">
          <w:rPr>
            <w:rFonts w:ascii="Times New Roman" w:hAnsi="Times New Roman" w:cs="Times New Roman"/>
          </w:rPr>
          <w:t>s</w:t>
        </w:r>
      </w:ins>
      <w:r w:rsidRPr="00BB697F">
        <w:rPr>
          <w:rFonts w:ascii="Times New Roman" w:hAnsi="Times New Roman" w:cs="Times New Roman"/>
        </w:rPr>
        <w:t xml:space="preserve"> should be </w:t>
      </w:r>
      <w:del w:id="22" w:author="Lorenzo Vangelista" w:date="2025-02-06T10:49:00Z">
        <w:r w:rsidRPr="00BB697F" w:rsidDel="00E74178">
          <w:rPr>
            <w:rFonts w:ascii="Times New Roman" w:hAnsi="Times New Roman" w:cs="Times New Roman"/>
          </w:rPr>
          <w:delText>consider</w:delText>
        </w:r>
      </w:del>
      <w:ins w:id="23" w:author="Lorenzo Vangelista" w:date="2025-02-06T10:49:00Z">
        <w:r w:rsidR="00E74178" w:rsidRPr="00BB697F">
          <w:rPr>
            <w:rFonts w:ascii="Times New Roman" w:hAnsi="Times New Roman" w:cs="Times New Roman"/>
          </w:rPr>
          <w:t>considered</w:t>
        </w:r>
      </w:ins>
      <w:r w:rsidRPr="00BB697F">
        <w:rPr>
          <w:rFonts w:ascii="Times New Roman" w:hAnsi="Times New Roman" w:cs="Times New Roman"/>
        </w:rPr>
        <w:t xml:space="preserve"> to have same right such as approving something. Ad-hoc </w:t>
      </w:r>
      <w:ins w:id="24" w:author="Lorenzo Vangelista" w:date="2025-02-06T10:49:00Z">
        <w:r w:rsidR="00E74178">
          <w:rPr>
            <w:rFonts w:ascii="Times New Roman" w:hAnsi="Times New Roman" w:cs="Times New Roman"/>
          </w:rPr>
          <w:t xml:space="preserve">meeting (Task groups and Working Groups) </w:t>
        </w:r>
      </w:ins>
      <w:r w:rsidRPr="00BB697F">
        <w:rPr>
          <w:rFonts w:ascii="Times New Roman" w:hAnsi="Times New Roman" w:cs="Times New Roman"/>
        </w:rPr>
        <w:t>cannot</w:t>
      </w:r>
      <w:ins w:id="25" w:author="Lorenzo Vangelista" w:date="2025-02-06T10:49:00Z">
        <w:r w:rsidR="00E74178">
          <w:rPr>
            <w:rFonts w:ascii="Times New Roman" w:hAnsi="Times New Roman" w:cs="Times New Roman"/>
          </w:rPr>
          <w:t xml:space="preserve"> approve</w:t>
        </w:r>
      </w:ins>
      <w:r w:rsidRPr="00BB697F">
        <w:rPr>
          <w:rFonts w:ascii="Times New Roman" w:hAnsi="Times New Roman" w:cs="Times New Roman"/>
        </w:rPr>
        <w:t xml:space="preserve"> but plenary meeting</w:t>
      </w:r>
      <w:ins w:id="26" w:author="Lorenzo Vangelista" w:date="2025-02-06T10:49:00Z">
        <w:r w:rsidR="00E74178">
          <w:rPr>
            <w:rFonts w:ascii="Times New Roman" w:hAnsi="Times New Roman" w:cs="Times New Roman"/>
          </w:rPr>
          <w:t>, even</w:t>
        </w:r>
      </w:ins>
      <w:ins w:id="27" w:author="Lorenzo Vangelista" w:date="2025-02-06T10:50:00Z">
        <w:r w:rsidR="00E74178">
          <w:rPr>
            <w:rFonts w:ascii="Times New Roman" w:hAnsi="Times New Roman" w:cs="Times New Roman"/>
          </w:rPr>
          <w:t xml:space="preserve"> online,</w:t>
        </w:r>
      </w:ins>
      <w:del w:id="28" w:author="Lorenzo Vangelista" w:date="2025-02-06T10:49:00Z">
        <w:r w:rsidRPr="00BB697F" w:rsidDel="00E74178">
          <w:rPr>
            <w:rFonts w:ascii="Times New Roman" w:hAnsi="Times New Roman" w:cs="Times New Roman"/>
          </w:rPr>
          <w:delText xml:space="preserve"> </w:delText>
        </w:r>
      </w:del>
      <w:del w:id="29" w:author="Lorenzo Vangelista" w:date="2025-02-06T10:50:00Z">
        <w:r w:rsidRPr="00BB697F" w:rsidDel="00E74178">
          <w:rPr>
            <w:rFonts w:ascii="Times New Roman" w:hAnsi="Times New Roman" w:cs="Times New Roman"/>
          </w:rPr>
          <w:delText xml:space="preserve">should </w:delText>
        </w:r>
      </w:del>
      <w:r w:rsidRPr="00BB697F">
        <w:rPr>
          <w:rFonts w:ascii="Times New Roman" w:hAnsi="Times New Roman" w:cs="Times New Roman"/>
        </w:rPr>
        <w:t>have</w:t>
      </w:r>
      <w:ins w:id="30" w:author="Lorenzo Vangelista" w:date="2025-02-06T10:50:00Z">
        <w:r w:rsidR="00E74178">
          <w:rPr>
            <w:rFonts w:ascii="Times New Roman" w:hAnsi="Times New Roman" w:cs="Times New Roman"/>
          </w:rPr>
          <w:t xml:space="preserve"> the rights to approve</w:t>
        </w:r>
      </w:ins>
      <w:r w:rsidRPr="00BB697F">
        <w:rPr>
          <w:rFonts w:ascii="Times New Roman" w:hAnsi="Times New Roman" w:cs="Times New Roman"/>
        </w:rPr>
        <w:t>.</w:t>
      </w:r>
      <w:ins w:id="31" w:author="Lorenzo Vangelista" w:date="2025-02-06T10:50:00Z">
        <w:r w:rsidR="00E74178">
          <w:rPr>
            <w:rFonts w:ascii="Times New Roman" w:hAnsi="Times New Roman" w:cs="Times New Roman"/>
          </w:rPr>
          <w:t xml:space="preserve"> This rule of proceeding is approved.</w:t>
        </w:r>
      </w:ins>
      <w:r w:rsidRPr="00BB697F">
        <w:rPr>
          <w:rFonts w:ascii="Times New Roman" w:hAnsi="Times New Roman" w:cs="Times New Roman"/>
        </w:rPr>
        <w:t xml:space="preserve"> </w:t>
      </w:r>
    </w:p>
    <w:p w14:paraId="417FFC84" w14:textId="77777777" w:rsidR="00BB697F" w:rsidRPr="00BB697F" w:rsidRDefault="00BB697F" w:rsidP="00BB697F">
      <w:pPr>
        <w:pStyle w:val="a7"/>
        <w:numPr>
          <w:ilvl w:val="1"/>
          <w:numId w:val="3"/>
        </w:numPr>
        <w:tabs>
          <w:tab w:val="left" w:pos="1100"/>
        </w:tabs>
        <w:jc w:val="both"/>
        <w:rPr>
          <w:rFonts w:ascii="Times New Roman" w:hAnsi="Times New Roman" w:cs="Times New Roman"/>
        </w:rPr>
      </w:pPr>
      <w:r w:rsidRPr="00BB697F">
        <w:rPr>
          <w:rFonts w:ascii="Times New Roman" w:hAnsi="Times New Roman" w:cs="Times New Roman"/>
        </w:rPr>
        <w:t xml:space="preserve">Word document (0031) template </w:t>
      </w:r>
      <w:r w:rsidRPr="00BB697F">
        <w:rPr>
          <w:rFonts w:ascii="Times New Roman" w:hAnsi="Times New Roman" w:cs="Times New Roman"/>
          <w:highlight w:val="green"/>
        </w:rPr>
        <w:t>approved</w:t>
      </w:r>
      <w:r w:rsidRPr="00BB697F">
        <w:rPr>
          <w:rFonts w:ascii="Times New Roman" w:hAnsi="Times New Roman" w:cs="Times New Roman"/>
        </w:rPr>
        <w:t xml:space="preserve">. The word document is also suggested to use in OL meeting. </w:t>
      </w:r>
    </w:p>
    <w:p w14:paraId="6A3B8A25" w14:textId="77777777" w:rsidR="0036375D" w:rsidRPr="00263B8B" w:rsidRDefault="0036375D" w:rsidP="00C331AA">
      <w:pPr>
        <w:tabs>
          <w:tab w:val="left" w:pos="1100"/>
        </w:tabs>
        <w:jc w:val="both"/>
        <w:rPr>
          <w:rFonts w:ascii="Times New Roman" w:hAnsi="Times New Roman" w:cs="Times New Roman"/>
        </w:rPr>
      </w:pPr>
    </w:p>
    <w:p w14:paraId="4654BA71" w14:textId="77777777" w:rsidR="00F444D2" w:rsidRPr="00C2779D" w:rsidRDefault="00F444D2" w:rsidP="00F444D2">
      <w:pPr>
        <w:tabs>
          <w:tab w:val="left" w:pos="1100"/>
        </w:tabs>
        <w:jc w:val="both"/>
        <w:rPr>
          <w:rFonts w:ascii="Times New Roman" w:hAnsi="Times New Roman" w:cs="Times New Roman"/>
          <w:b/>
          <w:bCs/>
        </w:rPr>
      </w:pPr>
      <w:r w:rsidRPr="00C2779D">
        <w:rPr>
          <w:rFonts w:ascii="Times New Roman" w:hAnsi="Times New Roman" w:cs="Times New Roman"/>
          <w:b/>
          <w:bCs/>
        </w:rPr>
        <w:t>02. Juan Carlos DEKRA:</w:t>
      </w:r>
    </w:p>
    <w:p w14:paraId="3B8159D7" w14:textId="2E90898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Brief speech "Welcome to Malaga".</w:t>
      </w:r>
    </w:p>
    <w:p w14:paraId="6C60704F" w14:textId="77777777" w:rsidR="00F444D2" w:rsidRPr="00F444D2" w:rsidRDefault="00F444D2" w:rsidP="00F444D2">
      <w:pPr>
        <w:tabs>
          <w:tab w:val="left" w:pos="1100"/>
        </w:tabs>
        <w:jc w:val="both"/>
        <w:rPr>
          <w:rFonts w:ascii="Times New Roman" w:hAnsi="Times New Roman" w:cs="Times New Roman"/>
        </w:rPr>
      </w:pPr>
    </w:p>
    <w:p w14:paraId="4AC1736B" w14:textId="77777777"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03. Yanshen, iSLA secretary:</w:t>
      </w:r>
    </w:p>
    <w:p w14:paraId="51DF86C0" w14:textId="77777777" w:rsidR="00C2779D" w:rsidRDefault="00C2779D"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L</w:t>
      </w:r>
      <w:r w:rsidR="00F444D2" w:rsidRPr="00F444D2">
        <w:rPr>
          <w:rFonts w:ascii="Times New Roman" w:hAnsi="Times New Roman" w:cs="Times New Roman"/>
        </w:rPr>
        <w:t>ogistics (access to the slides):</w:t>
      </w:r>
    </w:p>
    <w:p w14:paraId="4EA11279" w14:textId="77777777" w:rsidR="00C2779D" w:rsidRDefault="00F444D2"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wifi: SparkLink-mmW</w:t>
      </w:r>
    </w:p>
    <w:p w14:paraId="41C085D7" w14:textId="77777777" w:rsidR="00C2779D" w:rsidRDefault="00C2779D"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p</w:t>
      </w:r>
      <w:r w:rsidR="00F444D2" w:rsidRPr="00C2779D">
        <w:rPr>
          <w:rFonts w:ascii="Times New Roman" w:hAnsi="Times New Roman" w:cs="Times New Roman"/>
        </w:rPr>
        <w:t>assword: 12345678</w:t>
      </w:r>
    </w:p>
    <w:p w14:paraId="726212B5" w14:textId="77777777" w:rsidR="00C2779D" w:rsidRDefault="00F444D2"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ftp:// 192.168.3.7:9999</w:t>
      </w:r>
    </w:p>
    <w:p w14:paraId="1A5CA630" w14:textId="77777777" w:rsidR="00C2779D"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 xml:space="preserve">It is expected that on March 26th the new legal entity "international SparkLink Alliance European Branch" will be created.  </w:t>
      </w:r>
    </w:p>
    <w:p w14:paraId="2E439FF5" w14:textId="69C31BA0" w:rsidR="00F444D2"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Tommi tried to create an email list based on Google group and also Microsoft. However, there is a technical problem so we shall forget this approach and Tommi will look at another solution soon.</w:t>
      </w:r>
    </w:p>
    <w:p w14:paraId="735C563D" w14:textId="77777777" w:rsidR="00F444D2" w:rsidRPr="00F444D2" w:rsidRDefault="00F444D2" w:rsidP="00F444D2">
      <w:pPr>
        <w:tabs>
          <w:tab w:val="left" w:pos="1100"/>
        </w:tabs>
        <w:jc w:val="both"/>
        <w:rPr>
          <w:rFonts w:ascii="Times New Roman" w:hAnsi="Times New Roman" w:cs="Times New Roman"/>
        </w:rPr>
      </w:pPr>
    </w:p>
    <w:p w14:paraId="38655301" w14:textId="0586BF19"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 xml:space="preserve">04. Agenda Topic: </w:t>
      </w:r>
      <w:r w:rsidR="00C255AA">
        <w:rPr>
          <w:rFonts w:ascii="Times New Roman" w:hAnsi="Times New Roman" w:cs="Times New Roman"/>
          <w:b/>
          <w:bCs/>
        </w:rPr>
        <w:t xml:space="preserve">Ad-Hoc </w:t>
      </w:r>
      <w:r w:rsidRPr="00B84C8D">
        <w:rPr>
          <w:rFonts w:ascii="Times New Roman" w:hAnsi="Times New Roman" w:cs="Times New Roman"/>
          <w:b/>
          <w:bCs/>
        </w:rPr>
        <w:t xml:space="preserve">Group 1 </w:t>
      </w:r>
      <w:r w:rsidR="00C255AA">
        <w:rPr>
          <w:rFonts w:ascii="Times New Roman" w:hAnsi="Times New Roman" w:cs="Times New Roman"/>
          <w:b/>
          <w:bCs/>
        </w:rPr>
        <w:t xml:space="preserve">(AHG1) </w:t>
      </w:r>
      <w:r w:rsidRPr="00B84C8D">
        <w:rPr>
          <w:rFonts w:ascii="Times New Roman" w:hAnsi="Times New Roman" w:cs="Times New Roman"/>
          <w:b/>
          <w:bCs/>
        </w:rPr>
        <w:t xml:space="preserve">report. </w:t>
      </w:r>
    </w:p>
    <w:p w14:paraId="222E161F" w14:textId="77777777" w:rsidR="00F444D2" w:rsidRPr="00F444D2" w:rsidRDefault="00F444D2" w:rsidP="00F444D2">
      <w:pPr>
        <w:tabs>
          <w:tab w:val="left" w:pos="1100"/>
        </w:tabs>
        <w:jc w:val="both"/>
        <w:rPr>
          <w:rFonts w:ascii="Times New Roman" w:hAnsi="Times New Roman" w:cs="Times New Roman"/>
        </w:rPr>
      </w:pPr>
    </w:p>
    <w:p w14:paraId="5D13650C" w14:textId="72F51E8A"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04.1. Speaker: </w:t>
      </w:r>
      <w:r w:rsidR="00B84C8D">
        <w:rPr>
          <w:rFonts w:ascii="Times New Roman" w:hAnsi="Times New Roman" w:cs="Times New Roman"/>
        </w:rPr>
        <w:t>Vinod</w:t>
      </w:r>
      <w:r w:rsidRPr="00F444D2">
        <w:rPr>
          <w:rFonts w:ascii="Times New Roman" w:hAnsi="Times New Roman" w:cs="Times New Roman"/>
        </w:rPr>
        <w:t>. Final version of the template.</w:t>
      </w:r>
    </w:p>
    <w:p w14:paraId="4C1869A1" w14:textId="7E621EA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Discussed already in the meeting in December. (See table with the first row in green). There are 2 front pages, to use from 1.0.0 to onwards and from 0.0.0 to 1.0.0.</w:t>
      </w:r>
    </w:p>
    <w:p w14:paraId="5F993162" w14:textId="0EB3BC6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Final version about use </w:t>
      </w:r>
      <w:r w:rsidR="00B84C8D" w:rsidRPr="00F444D2">
        <w:rPr>
          <w:rFonts w:ascii="Times New Roman" w:hAnsi="Times New Roman" w:cs="Times New Roman"/>
        </w:rPr>
        <w:t>case</w:t>
      </w:r>
      <w:r w:rsidR="00B84C8D">
        <w:rPr>
          <w:rFonts w:ascii="Times New Roman" w:hAnsi="Times New Roman" w:cs="Times New Roman"/>
        </w:rPr>
        <w:t xml:space="preserve"> template</w:t>
      </w:r>
      <w:r w:rsidRPr="00F444D2">
        <w:rPr>
          <w:rFonts w:ascii="Times New Roman" w:hAnsi="Times New Roman" w:cs="Times New Roman"/>
        </w:rPr>
        <w:t xml:space="preserve">, mainly contributed by Juan Carlos and </w:t>
      </w:r>
      <w:r w:rsidR="00B84C8D">
        <w:rPr>
          <w:rFonts w:ascii="Times New Roman" w:hAnsi="Times New Roman" w:cs="Times New Roman"/>
        </w:rPr>
        <w:t>Vinod</w:t>
      </w:r>
      <w:r w:rsidRPr="00F444D2">
        <w:rPr>
          <w:rFonts w:ascii="Times New Roman" w:hAnsi="Times New Roman" w:cs="Times New Roman"/>
        </w:rPr>
        <w:t xml:space="preserve">, is </w:t>
      </w:r>
      <w:r w:rsidRPr="00B84C8D">
        <w:rPr>
          <w:rFonts w:ascii="Times New Roman" w:hAnsi="Times New Roman" w:cs="Times New Roman"/>
          <w:highlight w:val="green"/>
        </w:rPr>
        <w:t>approved</w:t>
      </w:r>
      <w:r w:rsidRPr="00F444D2">
        <w:rPr>
          <w:rFonts w:ascii="Times New Roman" w:hAnsi="Times New Roman" w:cs="Times New Roman"/>
        </w:rPr>
        <w:t xml:space="preserve">. </w:t>
      </w:r>
    </w:p>
    <w:p w14:paraId="13086C06" w14:textId="0C8B341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Mr. Chairman proposes if we shall </w:t>
      </w:r>
      <w:r w:rsidR="00B84C8D" w:rsidRPr="00F444D2">
        <w:rPr>
          <w:rFonts w:ascii="Times New Roman" w:hAnsi="Times New Roman" w:cs="Times New Roman"/>
        </w:rPr>
        <w:t>approve</w:t>
      </w:r>
      <w:r w:rsidRPr="00F444D2">
        <w:rPr>
          <w:rFonts w:ascii="Times New Roman" w:hAnsi="Times New Roman" w:cs="Times New Roman"/>
        </w:rPr>
        <w:t xml:space="preserve"> it today or in the next meeting to let attendees to review it with time. Tommi says it was already reviewed in the last online Plenary and there are only little changes. As there are only little changes, it is proposed to be approved today and it has been approved. This document is only for internal use, not external. Document </w:t>
      </w:r>
      <w:r w:rsidRPr="00B84C8D">
        <w:rPr>
          <w:rFonts w:ascii="Times New Roman" w:hAnsi="Times New Roman" w:cs="Times New Roman"/>
          <w:highlight w:val="green"/>
        </w:rPr>
        <w:t>approved</w:t>
      </w:r>
      <w:r w:rsidRPr="00F444D2">
        <w:rPr>
          <w:rFonts w:ascii="Times New Roman" w:hAnsi="Times New Roman" w:cs="Times New Roman"/>
        </w:rPr>
        <w:t>.</w:t>
      </w:r>
    </w:p>
    <w:p w14:paraId="4524D97A" w14:textId="77777777" w:rsidR="00F444D2" w:rsidRPr="00F444D2" w:rsidRDefault="00F444D2" w:rsidP="00F444D2">
      <w:pPr>
        <w:tabs>
          <w:tab w:val="left" w:pos="1100"/>
        </w:tabs>
        <w:jc w:val="both"/>
        <w:rPr>
          <w:rFonts w:ascii="Times New Roman" w:hAnsi="Times New Roman" w:cs="Times New Roman"/>
        </w:rPr>
      </w:pPr>
    </w:p>
    <w:p w14:paraId="31B7F91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lastRenderedPageBreak/>
        <w:t>04.2. Speaker: Mr. Chairman Lorenzo.</w:t>
      </w:r>
    </w:p>
    <w:p w14:paraId="79DC6E33" w14:textId="5CC1723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chairman: We should trea</w:t>
      </w:r>
      <w:ins w:id="32" w:author="Lorenzo Vangelista" w:date="2025-02-06T10:51:00Z">
        <w:r w:rsidR="00E74178">
          <w:rPr>
            <w:rFonts w:ascii="Times New Roman" w:hAnsi="Times New Roman" w:cs="Times New Roman"/>
          </w:rPr>
          <w:t>t</w:t>
        </w:r>
      </w:ins>
      <w:del w:id="33" w:author="Lorenzo Vangelista" w:date="2025-02-06T10:51:00Z">
        <w:r w:rsidRPr="00F444D2" w:rsidDel="00E74178">
          <w:rPr>
            <w:rFonts w:ascii="Times New Roman" w:hAnsi="Times New Roman" w:cs="Times New Roman"/>
          </w:rPr>
          <w:delText>d</w:delText>
        </w:r>
      </w:del>
      <w:r w:rsidRPr="00F444D2">
        <w:rPr>
          <w:rFonts w:ascii="Times New Roman" w:hAnsi="Times New Roman" w:cs="Times New Roman"/>
        </w:rPr>
        <w:t xml:space="preserve"> the online plenaries as plenaries to approve docs and so on also there?</w:t>
      </w:r>
    </w:p>
    <w:p w14:paraId="187CA23A" w14:textId="71848CC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Joan Borras says ok. </w:t>
      </w:r>
    </w:p>
    <w:p w14:paraId="00683CC1" w14:textId="688ABC9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Juan Carlos also ok. Approving docs is allowed in online meeting but organization changes should be approved in in-person meetings.</w:t>
      </w:r>
    </w:p>
    <w:p w14:paraId="39EF55A3" w14:textId="4042D35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w:t>
      </w:r>
      <w:r w:rsidR="00B66DE8">
        <w:rPr>
          <w:rFonts w:ascii="Times New Roman" w:hAnsi="Times New Roman" w:cs="Times New Roman"/>
        </w:rPr>
        <w:t>h</w:t>
      </w:r>
      <w:r w:rsidRPr="00F444D2">
        <w:rPr>
          <w:rFonts w:ascii="Times New Roman" w:hAnsi="Times New Roman" w:cs="Times New Roman"/>
        </w:rPr>
        <w:t>eodoros: both online and onsite plenary meetings should have the same rights.</w:t>
      </w:r>
    </w:p>
    <w:p w14:paraId="2DB5176C" w14:textId="0BEFD3A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Agreement: In the plenary online meeting is not allowed to approve organization changes, but it is allowed to approve documents.</w:t>
      </w:r>
    </w:p>
    <w:p w14:paraId="17505DDB" w14:textId="39F7BF5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Chairman opinion: plenary online and onsite meetings should be equal. Asked for this approval. It has been </w:t>
      </w:r>
      <w:r w:rsidRPr="00B84C8D">
        <w:rPr>
          <w:rFonts w:ascii="Times New Roman" w:hAnsi="Times New Roman" w:cs="Times New Roman"/>
          <w:highlight w:val="green"/>
        </w:rPr>
        <w:t>approved</w:t>
      </w:r>
      <w:r w:rsidRPr="00F444D2">
        <w:rPr>
          <w:rFonts w:ascii="Times New Roman" w:hAnsi="Times New Roman" w:cs="Times New Roman"/>
        </w:rPr>
        <w:t>!</w:t>
      </w:r>
    </w:p>
    <w:p w14:paraId="012D6950" w14:textId="77777777" w:rsidR="00F444D2" w:rsidRPr="00F444D2" w:rsidRDefault="00F444D2" w:rsidP="00F444D2">
      <w:pPr>
        <w:tabs>
          <w:tab w:val="left" w:pos="1100"/>
        </w:tabs>
        <w:jc w:val="both"/>
        <w:rPr>
          <w:rFonts w:ascii="Times New Roman" w:hAnsi="Times New Roman" w:cs="Times New Roman"/>
        </w:rPr>
      </w:pPr>
    </w:p>
    <w:p w14:paraId="462DD1DE" w14:textId="06E29E9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04.3. Speaker: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2nd document for the use case description. Contribution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w:t>
      </w:r>
    </w:p>
    <w:p w14:paraId="66D90724" w14:textId="78459DB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Use case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xR (AR: augmented reality, MR: mixt reality, VR: virtual reality, applications) implementation --&gt; </w:t>
      </w:r>
      <w:r w:rsidR="00B66DE8" w:rsidRPr="00F444D2">
        <w:rPr>
          <w:rFonts w:ascii="Times New Roman" w:hAnsi="Times New Roman" w:cs="Times New Roman"/>
        </w:rPr>
        <w:t>Asymmetric</w:t>
      </w:r>
      <w:r w:rsidRPr="00F444D2">
        <w:rPr>
          <w:rFonts w:ascii="Times New Roman" w:hAnsi="Times New Roman" w:cs="Times New Roman"/>
        </w:rPr>
        <w:t xml:space="preserve"> comms (uplink, downlink). Virtual reality mainly for gamming and </w:t>
      </w:r>
      <w:r w:rsidR="00B66DE8" w:rsidRPr="00F444D2">
        <w:rPr>
          <w:rFonts w:ascii="Times New Roman" w:hAnsi="Times New Roman" w:cs="Times New Roman"/>
        </w:rPr>
        <w:t>immersive</w:t>
      </w:r>
      <w:r w:rsidRPr="00F444D2">
        <w:rPr>
          <w:rFonts w:ascii="Times New Roman" w:hAnsi="Times New Roman" w:cs="Times New Roman"/>
        </w:rPr>
        <w:t xml:space="preserve"> experience.</w:t>
      </w:r>
    </w:p>
    <w:p w14:paraId="2EF3DF0C" w14:textId="4FF9260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Critical parameters to take into account in these applications based on xR:</w:t>
      </w:r>
    </w:p>
    <w:p w14:paraId="5CC0A992" w14:textId="30FA39AE"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datarates of uplink/downlink transmission</w:t>
      </w:r>
    </w:p>
    <w:p w14:paraId="66363A8D" w14:textId="2E96B0CA"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uplink is xR device sending info to server</w:t>
      </w:r>
    </w:p>
    <w:p w14:paraId="49711E5F" w14:textId="1BD8885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downlink is server sending data to xR device</w:t>
      </w:r>
    </w:p>
    <w:p w14:paraId="13A6F29D" w14:textId="31F946D5"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up/down link datarates</w:t>
      </w:r>
    </w:p>
    <w:p w14:paraId="06B62B2F" w14:textId="212258C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refresh rates of the frames. refresh rate of 90 frames per second is the minimum requirement.</w:t>
      </w:r>
    </w:p>
    <w:p w14:paraId="295040D6" w14:textId="77777777" w:rsidR="00C255AA"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information latency. frame to by updated by the xR device because there is some update in the frame, time for rending to the screen coming from the environment, this is the latency time. Depends on the application (e.g. for gaming apps latency is low, but for real applications like TV the latency is high). For AR datarate is 20Mbps, downlink 20 and latency 20ms, etc.</w:t>
      </w:r>
    </w:p>
    <w:p w14:paraId="3703BF00" w14:textId="624FC548" w:rsidR="00F444D2" w:rsidRPr="00C255AA" w:rsidRDefault="00F444D2" w:rsidP="00D32582">
      <w:pPr>
        <w:pStyle w:val="a7"/>
        <w:numPr>
          <w:ilvl w:val="1"/>
          <w:numId w:val="3"/>
        </w:numPr>
        <w:tabs>
          <w:tab w:val="left" w:pos="1100"/>
        </w:tabs>
        <w:jc w:val="both"/>
        <w:rPr>
          <w:rFonts w:ascii="Times New Roman" w:hAnsi="Times New Roman" w:cs="Times New Roman"/>
        </w:rPr>
      </w:pPr>
      <w:r w:rsidRPr="00C255AA">
        <w:rPr>
          <w:rFonts w:ascii="Times New Roman" w:hAnsi="Times New Roman" w:cs="Times New Roman"/>
        </w:rPr>
        <w:t>For MR is the same except latency=10ms. [see data in the use cases doc.]</w:t>
      </w:r>
    </w:p>
    <w:p w14:paraId="4B83B27D" w14:textId="21BFF79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Bart, NXP. What about "Environment" between device</w:t>
      </w:r>
      <w:r w:rsidR="00B66DE8">
        <w:rPr>
          <w:rFonts w:ascii="Times New Roman" w:hAnsi="Times New Roman" w:cs="Times New Roman"/>
        </w:rPr>
        <w:t xml:space="preserve"> and</w:t>
      </w:r>
      <w:r w:rsidRPr="00F444D2">
        <w:rPr>
          <w:rFonts w:ascii="Times New Roman" w:hAnsi="Times New Roman" w:cs="Times New Roman"/>
        </w:rPr>
        <w:t xml:space="preserve"> server, how is this affecting at interference mitigation level, etc.? Answer from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There is always line of sight between the device.</w:t>
      </w:r>
    </w:p>
    <w:p w14:paraId="587656B9" w14:textId="77777777" w:rsidR="00CA3387" w:rsidRDefault="00CA3387" w:rsidP="00F444D2">
      <w:pPr>
        <w:tabs>
          <w:tab w:val="left" w:pos="1100"/>
        </w:tabs>
        <w:jc w:val="both"/>
        <w:rPr>
          <w:rFonts w:ascii="Times New Roman" w:hAnsi="Times New Roman" w:cs="Times New Roman"/>
        </w:rPr>
      </w:pPr>
    </w:p>
    <w:p w14:paraId="7B6186E4" w14:textId="48D21D32" w:rsidR="00CA3387" w:rsidRPr="00CA3387" w:rsidRDefault="00CA3387" w:rsidP="00F444D2">
      <w:pPr>
        <w:tabs>
          <w:tab w:val="left" w:pos="1100"/>
        </w:tabs>
        <w:jc w:val="both"/>
        <w:rPr>
          <w:rFonts w:ascii="Times New Roman" w:hAnsi="Times New Roman" w:cs="Times New Roman"/>
          <w:b/>
          <w:bCs/>
        </w:rPr>
      </w:pPr>
      <w:r>
        <w:rPr>
          <w:rFonts w:ascii="Times New Roman" w:hAnsi="Times New Roman" w:cs="Times New Roman"/>
          <w:b/>
          <w:bCs/>
        </w:rPr>
        <w:t xml:space="preserve">05 </w:t>
      </w:r>
      <w:r w:rsidRPr="00B84C8D">
        <w:rPr>
          <w:rFonts w:ascii="Times New Roman" w:hAnsi="Times New Roman" w:cs="Times New Roman"/>
          <w:b/>
          <w:bCs/>
        </w:rPr>
        <w:t xml:space="preserve">Agenda Topic: </w:t>
      </w:r>
      <w:r w:rsidRPr="00CA3387">
        <w:rPr>
          <w:rFonts w:ascii="Times New Roman" w:hAnsi="Times New Roman" w:cs="Times New Roman"/>
          <w:b/>
          <w:bCs/>
        </w:rPr>
        <w:t>Ad-Hoc Group 2 (AHG2) Report</w:t>
      </w:r>
    </w:p>
    <w:p w14:paraId="778CD6C8" w14:textId="3E3E00AE" w:rsidR="00F444D2" w:rsidRPr="00CA3387" w:rsidRDefault="00F444D2" w:rsidP="00D32582">
      <w:pPr>
        <w:pStyle w:val="a7"/>
        <w:numPr>
          <w:ilvl w:val="0"/>
          <w:numId w:val="4"/>
        </w:numPr>
        <w:tabs>
          <w:tab w:val="left" w:pos="1100"/>
        </w:tabs>
        <w:jc w:val="both"/>
        <w:rPr>
          <w:rFonts w:ascii="Times New Roman" w:hAnsi="Times New Roman" w:cs="Times New Roman"/>
        </w:rPr>
      </w:pPr>
      <w:r w:rsidRPr="00CA3387">
        <w:rPr>
          <w:rFonts w:ascii="Times New Roman" w:hAnsi="Times New Roman" w:cs="Times New Roman"/>
        </w:rPr>
        <w:t>In search of candidate for taking the role of Group 2 leader related to implementation issues of mmWave --&gt; Not assigned yet.</w:t>
      </w:r>
    </w:p>
    <w:p w14:paraId="7118B74E" w14:textId="77777777" w:rsidR="00F444D2" w:rsidRPr="00F444D2" w:rsidRDefault="00F444D2" w:rsidP="00F444D2">
      <w:pPr>
        <w:tabs>
          <w:tab w:val="left" w:pos="1100"/>
        </w:tabs>
        <w:jc w:val="both"/>
        <w:rPr>
          <w:rFonts w:ascii="Times New Roman" w:hAnsi="Times New Roman" w:cs="Times New Roman"/>
        </w:rPr>
      </w:pPr>
    </w:p>
    <w:p w14:paraId="5C3D26E4" w14:textId="77777777" w:rsidR="00F444D2" w:rsidRPr="00F444D2" w:rsidRDefault="00F444D2" w:rsidP="00F444D2">
      <w:pPr>
        <w:tabs>
          <w:tab w:val="left" w:pos="1100"/>
        </w:tabs>
        <w:jc w:val="both"/>
        <w:rPr>
          <w:rFonts w:ascii="Times New Roman" w:hAnsi="Times New Roman" w:cs="Times New Roman"/>
        </w:rPr>
      </w:pPr>
    </w:p>
    <w:p w14:paraId="3109E6E6" w14:textId="3FB6E880"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63EBD8E0" w14:textId="77777777" w:rsidR="00F444D2" w:rsidRPr="00F444D2" w:rsidRDefault="00F444D2" w:rsidP="00F444D2">
      <w:pPr>
        <w:tabs>
          <w:tab w:val="left" w:pos="1100"/>
        </w:tabs>
        <w:jc w:val="both"/>
        <w:rPr>
          <w:rFonts w:ascii="Times New Roman" w:hAnsi="Times New Roman" w:cs="Times New Roman"/>
        </w:rPr>
      </w:pPr>
    </w:p>
    <w:p w14:paraId="69EBE29D" w14:textId="7200CB13"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 xml:space="preserve">06. </w:t>
      </w:r>
      <w:r w:rsidR="00CA3387" w:rsidRPr="00CA3387">
        <w:rPr>
          <w:rFonts w:ascii="Times New Roman" w:hAnsi="Times New Roman" w:cs="Times New Roman"/>
          <w:b/>
          <w:bCs/>
        </w:rPr>
        <w:t xml:space="preserve">Agenda Topic: Task Group T1 </w:t>
      </w:r>
      <w:r w:rsidRPr="00CA3387">
        <w:rPr>
          <w:rFonts w:ascii="Times New Roman" w:hAnsi="Times New Roman" w:cs="Times New Roman"/>
          <w:b/>
          <w:bCs/>
        </w:rPr>
        <w:t>S</w:t>
      </w:r>
      <w:r w:rsidR="00CA3387">
        <w:rPr>
          <w:rFonts w:ascii="Times New Roman" w:hAnsi="Times New Roman" w:cs="Times New Roman"/>
          <w:b/>
          <w:bCs/>
        </w:rPr>
        <w:t>pectrum</w:t>
      </w:r>
      <w:r w:rsidRPr="00CA3387">
        <w:rPr>
          <w:rFonts w:ascii="Times New Roman" w:hAnsi="Times New Roman" w:cs="Times New Roman"/>
          <w:b/>
          <w:bCs/>
        </w:rPr>
        <w:t>.</w:t>
      </w:r>
    </w:p>
    <w:p w14:paraId="196187B1" w14:textId="77777777" w:rsidR="00F444D2" w:rsidRPr="00F444D2" w:rsidRDefault="00F444D2" w:rsidP="00F444D2">
      <w:pPr>
        <w:tabs>
          <w:tab w:val="left" w:pos="1100"/>
        </w:tabs>
        <w:jc w:val="both"/>
        <w:rPr>
          <w:rFonts w:ascii="Times New Roman" w:hAnsi="Times New Roman" w:cs="Times New Roman"/>
        </w:rPr>
      </w:pPr>
    </w:p>
    <w:p w14:paraId="4D9F3EEE"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06.01. Speaker: Theodoros.</w:t>
      </w:r>
    </w:p>
    <w:p w14:paraId="713E220D" w14:textId="5EEA87D0"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To prepare skeleton doc for spectrum topic.</w:t>
      </w:r>
    </w:p>
    <w:p w14:paraId="77AD34A5" w14:textId="2C7A004B"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 xml:space="preserve">The spectrum regulation is </w:t>
      </w:r>
      <w:r w:rsidR="00CA3387" w:rsidRPr="00CA3387">
        <w:rPr>
          <w:rFonts w:ascii="Times New Roman" w:hAnsi="Times New Roman" w:cs="Times New Roman"/>
        </w:rPr>
        <w:t>chaotic</w:t>
      </w:r>
      <w:r w:rsidRPr="00CA3387">
        <w:rPr>
          <w:rFonts w:ascii="Times New Roman" w:hAnsi="Times New Roman" w:cs="Times New Roman"/>
        </w:rPr>
        <w:t xml:space="preserve"> so we </w:t>
      </w:r>
      <w:r w:rsidR="00CA3387" w:rsidRPr="00CA3387">
        <w:rPr>
          <w:rFonts w:ascii="Times New Roman" w:hAnsi="Times New Roman" w:cs="Times New Roman"/>
        </w:rPr>
        <w:t>must</w:t>
      </w:r>
      <w:r w:rsidRPr="00CA3387">
        <w:rPr>
          <w:rFonts w:ascii="Times New Roman" w:hAnsi="Times New Roman" w:cs="Times New Roman"/>
        </w:rPr>
        <w:t xml:space="preserve"> have spectrum regulation roadmap. We target 60</w:t>
      </w:r>
      <w:r w:rsidR="00CA3387">
        <w:rPr>
          <w:rFonts w:ascii="Times New Roman" w:hAnsi="Times New Roman" w:cs="Times New Roman"/>
        </w:rPr>
        <w:t xml:space="preserve"> </w:t>
      </w:r>
      <w:r w:rsidRPr="00CA3387">
        <w:rPr>
          <w:rFonts w:ascii="Times New Roman" w:hAnsi="Times New Roman" w:cs="Times New Roman"/>
        </w:rPr>
        <w:t>GHz frequency band. It is designated for high-capacity wireless communication and short-range comms.</w:t>
      </w:r>
    </w:p>
    <w:p w14:paraId="4AC99BBF" w14:textId="5F69FAC3"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There are regulation</w:t>
      </w:r>
      <w:r w:rsidR="00CA3387">
        <w:rPr>
          <w:rFonts w:ascii="Times New Roman" w:hAnsi="Times New Roman" w:cs="Times New Roman"/>
        </w:rPr>
        <w:t>s</w:t>
      </w:r>
      <w:r w:rsidRPr="00CA3387">
        <w:rPr>
          <w:rFonts w:ascii="Times New Roman" w:hAnsi="Times New Roman" w:cs="Times New Roman"/>
        </w:rPr>
        <w:t xml:space="preserve"> from European institutions to </w:t>
      </w:r>
      <w:r w:rsidR="00CA3387" w:rsidRPr="00CA3387">
        <w:rPr>
          <w:rFonts w:ascii="Times New Roman" w:hAnsi="Times New Roman" w:cs="Times New Roman"/>
        </w:rPr>
        <w:t>harmonize</w:t>
      </w:r>
      <w:r w:rsidRPr="00CA3387">
        <w:rPr>
          <w:rFonts w:ascii="Times New Roman" w:hAnsi="Times New Roman" w:cs="Times New Roman"/>
        </w:rPr>
        <w:t xml:space="preserve"> across countries.</w:t>
      </w:r>
    </w:p>
    <w:p w14:paraId="3368C754" w14:textId="77777777" w:rsidR="00F444D2" w:rsidRPr="00F444D2" w:rsidRDefault="00F444D2" w:rsidP="00F444D2">
      <w:pPr>
        <w:tabs>
          <w:tab w:val="left" w:pos="1100"/>
        </w:tabs>
        <w:jc w:val="both"/>
        <w:rPr>
          <w:rFonts w:ascii="Times New Roman" w:hAnsi="Times New Roman" w:cs="Times New Roman"/>
        </w:rPr>
      </w:pPr>
    </w:p>
    <w:p w14:paraId="55B3AC4B"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06.02. Presentation of spectrum roadmap and tools from DEKRA by Juan Carlos, for our information.</w:t>
      </w:r>
    </w:p>
    <w:p w14:paraId="68E59DB9" w14:textId="4C53030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The DEKRA tool is available for everybody but under contract with DEKRA.</w:t>
      </w:r>
    </w:p>
    <w:p w14:paraId="4BE0B24D" w14:textId="7FC5E98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With the tool we can ask the database about what freq</w:t>
      </w:r>
      <w:r w:rsidR="00CA3387">
        <w:rPr>
          <w:rFonts w:ascii="Times New Roman" w:hAnsi="Times New Roman" w:cs="Times New Roman"/>
        </w:rPr>
        <w:t>uencies</w:t>
      </w:r>
      <w:r w:rsidRPr="00F444D2">
        <w:rPr>
          <w:rFonts w:ascii="Times New Roman" w:hAnsi="Times New Roman" w:cs="Times New Roman"/>
        </w:rPr>
        <w:t xml:space="preserve"> in what area is used. Report </w:t>
      </w:r>
      <w:r w:rsidR="00CA3387">
        <w:rPr>
          <w:rFonts w:ascii="Times New Roman" w:hAnsi="Times New Roman" w:cs="Times New Roman"/>
        </w:rPr>
        <w:t>shows</w:t>
      </w:r>
      <w:r w:rsidR="00CA3387" w:rsidRPr="00F444D2">
        <w:rPr>
          <w:rFonts w:ascii="Times New Roman" w:hAnsi="Times New Roman" w:cs="Times New Roman"/>
        </w:rPr>
        <w:t xml:space="preserve"> </w:t>
      </w:r>
      <w:r w:rsidRPr="00F444D2">
        <w:rPr>
          <w:rFonts w:ascii="Times New Roman" w:hAnsi="Times New Roman" w:cs="Times New Roman"/>
        </w:rPr>
        <w:t>spectrum regulation and location. The alliance shall pay the fee if the group wants to use this tool to see the regulation of 60</w:t>
      </w:r>
      <w:r w:rsidR="00CA3387">
        <w:rPr>
          <w:rFonts w:ascii="Times New Roman" w:hAnsi="Times New Roman" w:cs="Times New Roman"/>
        </w:rPr>
        <w:t xml:space="preserve"> </w:t>
      </w:r>
      <w:r w:rsidRPr="00F444D2">
        <w:rPr>
          <w:rFonts w:ascii="Times New Roman" w:hAnsi="Times New Roman" w:cs="Times New Roman"/>
        </w:rPr>
        <w:t>GHz in Europe, etc. Price: 6000</w:t>
      </w:r>
      <w:r w:rsidR="00CA3387">
        <w:rPr>
          <w:rFonts w:ascii="Times New Roman" w:hAnsi="Times New Roman" w:cs="Times New Roman"/>
        </w:rPr>
        <w:t xml:space="preserve"> </w:t>
      </w:r>
      <w:r w:rsidRPr="00F444D2">
        <w:rPr>
          <w:rFonts w:ascii="Times New Roman" w:hAnsi="Times New Roman" w:cs="Times New Roman"/>
        </w:rPr>
        <w:t>EUR/year.</w:t>
      </w:r>
    </w:p>
    <w:p w14:paraId="062503A0" w14:textId="0BBE6F2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The Alliance has to decide where we want to operate. In the next </w:t>
      </w:r>
      <w:del w:id="34" w:author="Lorenzo Vangelista" w:date="2025-02-06T10:53:00Z">
        <w:r w:rsidRPr="00F444D2" w:rsidDel="00E74178">
          <w:rPr>
            <w:rFonts w:ascii="Times New Roman" w:hAnsi="Times New Roman" w:cs="Times New Roman"/>
          </w:rPr>
          <w:delText xml:space="preserve">f2f </w:delText>
        </w:r>
      </w:del>
      <w:ins w:id="35" w:author="Lorenzo Vangelista" w:date="2025-02-06T10:53:00Z">
        <w:r w:rsidR="00E74178">
          <w:rPr>
            <w:rFonts w:ascii="Times New Roman" w:hAnsi="Times New Roman" w:cs="Times New Roman"/>
          </w:rPr>
          <w:t xml:space="preserve">Face to face </w:t>
        </w:r>
      </w:ins>
      <w:r w:rsidRPr="00F444D2">
        <w:rPr>
          <w:rFonts w:ascii="Times New Roman" w:hAnsi="Times New Roman" w:cs="Times New Roman"/>
        </w:rPr>
        <w:t xml:space="preserve">meeting we have to agree/consult and come to a </w:t>
      </w:r>
      <w:r w:rsidR="00CA3387" w:rsidRPr="00F444D2">
        <w:rPr>
          <w:rFonts w:ascii="Times New Roman" w:hAnsi="Times New Roman" w:cs="Times New Roman"/>
        </w:rPr>
        <w:t>consensus</w:t>
      </w:r>
      <w:r w:rsidRPr="00F444D2">
        <w:rPr>
          <w:rFonts w:ascii="Times New Roman" w:hAnsi="Times New Roman" w:cs="Times New Roman"/>
        </w:rPr>
        <w:t xml:space="preserve"> about where the technology is </w:t>
      </w:r>
      <w:r w:rsidR="00CA3387" w:rsidRPr="00F444D2">
        <w:rPr>
          <w:rFonts w:ascii="Times New Roman" w:hAnsi="Times New Roman" w:cs="Times New Roman"/>
        </w:rPr>
        <w:t>supposed</w:t>
      </w:r>
      <w:r w:rsidRPr="00F444D2">
        <w:rPr>
          <w:rFonts w:ascii="Times New Roman" w:hAnsi="Times New Roman" w:cs="Times New Roman"/>
        </w:rPr>
        <w:t xml:space="preserve"> to be standardized. Only EU? What countries?</w:t>
      </w:r>
    </w:p>
    <w:p w14:paraId="5508C7D2" w14:textId="2C6C9A6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To know what freq. band is available in what countries. This info is </w:t>
      </w:r>
      <w:r w:rsidR="00CA3387" w:rsidRPr="00F444D2">
        <w:rPr>
          <w:rFonts w:ascii="Times New Roman" w:hAnsi="Times New Roman" w:cs="Times New Roman"/>
        </w:rPr>
        <w:t>possible</w:t>
      </w:r>
      <w:r w:rsidRPr="00F444D2">
        <w:rPr>
          <w:rFonts w:ascii="Times New Roman" w:hAnsi="Times New Roman" w:cs="Times New Roman"/>
        </w:rPr>
        <w:t xml:space="preserve"> to be extracted from the DEKRA tool, just to see what kind of interference we can have in each location.</w:t>
      </w:r>
    </w:p>
    <w:p w14:paraId="4CE6B40E" w14:textId="4D396D5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Proposal from Vino</w:t>
      </w:r>
      <w:r w:rsidR="00CA3387">
        <w:rPr>
          <w:rFonts w:ascii="Times New Roman" w:hAnsi="Times New Roman" w:cs="Times New Roman"/>
        </w:rPr>
        <w:t>d</w:t>
      </w:r>
      <w:r w:rsidRPr="00F444D2">
        <w:rPr>
          <w:rFonts w:ascii="Times New Roman" w:hAnsi="Times New Roman" w:cs="Times New Roman"/>
        </w:rPr>
        <w:t>: Spectrum group to make a proposal about spectrum and co</w:t>
      </w:r>
      <w:r w:rsidR="00CA3387">
        <w:rPr>
          <w:rFonts w:ascii="Times New Roman" w:hAnsi="Times New Roman" w:cs="Times New Roman"/>
        </w:rPr>
        <w:t>u</w:t>
      </w:r>
      <w:r w:rsidRPr="00F444D2">
        <w:rPr>
          <w:rFonts w:ascii="Times New Roman" w:hAnsi="Times New Roman" w:cs="Times New Roman"/>
        </w:rPr>
        <w:t xml:space="preserve">ntries as starting point, sent upfront to discuss in the next meeting. Subscribed by </w:t>
      </w:r>
      <w:del w:id="36" w:author="Lorenzo Vangelista" w:date="2025-02-06T10:53:00Z">
        <w:r w:rsidRPr="00F444D2" w:rsidDel="00E74178">
          <w:rPr>
            <w:rFonts w:ascii="Times New Roman" w:hAnsi="Times New Roman" w:cs="Times New Roman"/>
          </w:rPr>
          <w:delText>FFons</w:delText>
        </w:r>
      </w:del>
      <w:ins w:id="37" w:author="Lorenzo Vangelista" w:date="2025-02-06T10:53:00Z">
        <w:r w:rsidR="00E74178">
          <w:rPr>
            <w:rFonts w:ascii="Times New Roman" w:hAnsi="Times New Roman" w:cs="Times New Roman"/>
          </w:rPr>
          <w:t>Francesc</w:t>
        </w:r>
      </w:ins>
      <w:r w:rsidRPr="00F444D2">
        <w:rPr>
          <w:rFonts w:ascii="Times New Roman" w:hAnsi="Times New Roman" w:cs="Times New Roman"/>
        </w:rPr>
        <w:t>. This is a first approach that we can extend later in other countries, freqs, etc.</w:t>
      </w:r>
    </w:p>
    <w:p w14:paraId="49966516" w14:textId="11587818"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group to focus first in EU and then see constraints in other regions in the world. There is con</w:t>
      </w:r>
      <w:r w:rsidR="00CA3387">
        <w:rPr>
          <w:rFonts w:ascii="Times New Roman" w:hAnsi="Times New Roman" w:cs="Times New Roman"/>
        </w:rPr>
        <w:t>s</w:t>
      </w:r>
      <w:r w:rsidRPr="00F444D2">
        <w:rPr>
          <w:rFonts w:ascii="Times New Roman" w:hAnsi="Times New Roman" w:cs="Times New Roman"/>
        </w:rPr>
        <w:t>ensus about this.</w:t>
      </w:r>
    </w:p>
    <w:p w14:paraId="29B0DB54" w14:textId="77777777" w:rsidR="00F444D2" w:rsidRPr="00F444D2" w:rsidRDefault="00F444D2" w:rsidP="00F444D2">
      <w:pPr>
        <w:tabs>
          <w:tab w:val="left" w:pos="1100"/>
        </w:tabs>
        <w:jc w:val="both"/>
        <w:rPr>
          <w:rFonts w:ascii="Times New Roman" w:hAnsi="Times New Roman" w:cs="Times New Roman"/>
        </w:rPr>
      </w:pPr>
    </w:p>
    <w:p w14:paraId="00DAF34C" w14:textId="77777777" w:rsidR="00F444D2" w:rsidRPr="00F444D2" w:rsidRDefault="00F444D2" w:rsidP="00F444D2">
      <w:pPr>
        <w:tabs>
          <w:tab w:val="left" w:pos="1100"/>
        </w:tabs>
        <w:jc w:val="both"/>
        <w:rPr>
          <w:rFonts w:ascii="Times New Roman" w:hAnsi="Times New Roman" w:cs="Times New Roman"/>
        </w:rPr>
      </w:pPr>
    </w:p>
    <w:p w14:paraId="6AB44C8D" w14:textId="508FF845"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07. TOPIC. SparkLink Tutorial (Part 1o</w:t>
      </w:r>
      <w:r w:rsidR="00CA3387" w:rsidRPr="00CA3387">
        <w:rPr>
          <w:rFonts w:ascii="Times New Roman" w:hAnsi="Times New Roman" w:cs="Times New Roman"/>
          <w:b/>
          <w:bCs/>
        </w:rPr>
        <w:t>f</w:t>
      </w:r>
      <w:r w:rsidRPr="00CA3387">
        <w:rPr>
          <w:rFonts w:ascii="Times New Roman" w:hAnsi="Times New Roman" w:cs="Times New Roman"/>
          <w:b/>
          <w:bCs/>
        </w:rPr>
        <w:t>2) Synchronized Low-Latency Broadband (SLB) 1.0bis. Speaker: Li Xu</w:t>
      </w:r>
    </w:p>
    <w:p w14:paraId="21E9A1EE" w14:textId="77777777" w:rsidR="00F444D2" w:rsidRPr="00F444D2" w:rsidRDefault="00F444D2" w:rsidP="00F444D2">
      <w:pPr>
        <w:tabs>
          <w:tab w:val="left" w:pos="1100"/>
        </w:tabs>
        <w:jc w:val="both"/>
        <w:rPr>
          <w:rFonts w:ascii="Times New Roman" w:hAnsi="Times New Roman" w:cs="Times New Roman"/>
        </w:rPr>
      </w:pPr>
    </w:p>
    <w:p w14:paraId="1AF5EB33" w14:textId="7E596B5B"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Moray about subcarrie</w:t>
      </w:r>
      <w:r w:rsidR="00CA3387">
        <w:rPr>
          <w:rFonts w:ascii="Times New Roman" w:hAnsi="Times New Roman" w:cs="Times New Roman"/>
        </w:rPr>
        <w:t>r</w:t>
      </w:r>
      <w:r w:rsidRPr="00F444D2">
        <w:rPr>
          <w:rFonts w:ascii="Times New Roman" w:hAnsi="Times New Roman" w:cs="Times New Roman"/>
        </w:rPr>
        <w:t>s spacing: Why subcarriers higher than 120</w:t>
      </w:r>
      <w:r w:rsidR="00CA3387">
        <w:rPr>
          <w:rFonts w:ascii="Times New Roman" w:hAnsi="Times New Roman" w:cs="Times New Roman"/>
        </w:rPr>
        <w:t xml:space="preserve"> </w:t>
      </w:r>
      <w:r w:rsidRPr="00F444D2">
        <w:rPr>
          <w:rFonts w:ascii="Times New Roman" w:hAnsi="Times New Roman" w:cs="Times New Roman"/>
        </w:rPr>
        <w:t>kHz of 60</w:t>
      </w:r>
      <w:r w:rsidR="00CA3387">
        <w:rPr>
          <w:rFonts w:ascii="Times New Roman" w:hAnsi="Times New Roman" w:cs="Times New Roman"/>
        </w:rPr>
        <w:t xml:space="preserve"> </w:t>
      </w:r>
      <w:r w:rsidRPr="00F444D2">
        <w:rPr>
          <w:rFonts w:ascii="Times New Roman" w:hAnsi="Times New Roman" w:cs="Times New Roman"/>
        </w:rPr>
        <w:t>GHz? Normally it is not the case, it is the state of the art to 120</w:t>
      </w:r>
      <w:r w:rsidR="00CA3387">
        <w:rPr>
          <w:rFonts w:ascii="Times New Roman" w:hAnsi="Times New Roman" w:cs="Times New Roman"/>
        </w:rPr>
        <w:t xml:space="preserve"> </w:t>
      </w:r>
      <w:r w:rsidRPr="00F444D2">
        <w:rPr>
          <w:rFonts w:ascii="Times New Roman" w:hAnsi="Times New Roman" w:cs="Times New Roman"/>
        </w:rPr>
        <w:t>kH</w:t>
      </w:r>
      <w:r w:rsidR="00CA3387">
        <w:rPr>
          <w:rFonts w:ascii="Times New Roman" w:hAnsi="Times New Roman" w:cs="Times New Roman"/>
        </w:rPr>
        <w:t>z</w:t>
      </w:r>
      <w:r w:rsidRPr="00F444D2">
        <w:rPr>
          <w:rFonts w:ascii="Times New Roman" w:hAnsi="Times New Roman" w:cs="Times New Roman"/>
        </w:rPr>
        <w:t>. Why now 10 times higher? What is the motivation and advantages for this? This goes in the other direction to 3GPP at 60</w:t>
      </w:r>
      <w:r w:rsidR="00CA3387">
        <w:rPr>
          <w:rFonts w:ascii="Times New Roman" w:hAnsi="Times New Roman" w:cs="Times New Roman"/>
        </w:rPr>
        <w:t xml:space="preserve"> </w:t>
      </w:r>
      <w:r w:rsidRPr="00F444D2">
        <w:rPr>
          <w:rFonts w:ascii="Times New Roman" w:hAnsi="Times New Roman" w:cs="Times New Roman"/>
        </w:rPr>
        <w:t>GHz.</w:t>
      </w:r>
    </w:p>
    <w:p w14:paraId="674CBECB" w14:textId="4D1F75F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Answer from Xu: disadvantage: larger subcarriers </w:t>
      </w:r>
      <w:del w:id="38" w:author="Lorenzo Vangelista" w:date="2025-02-06T10:54:00Z">
        <w:r w:rsidRPr="00F444D2" w:rsidDel="00E74178">
          <w:rPr>
            <w:rFonts w:ascii="Times New Roman" w:hAnsi="Times New Roman" w:cs="Times New Roman"/>
          </w:rPr>
          <w:delText>is</w:delText>
        </w:r>
      </w:del>
      <w:ins w:id="39" w:author="Lorenzo Vangelista" w:date="2025-02-06T10:54:00Z">
        <w:r w:rsidR="00E74178" w:rsidRPr="00F444D2">
          <w:rPr>
            <w:rFonts w:ascii="Times New Roman" w:hAnsi="Times New Roman" w:cs="Times New Roman"/>
          </w:rPr>
          <w:t>are</w:t>
        </w:r>
      </w:ins>
      <w:r w:rsidRPr="00F444D2">
        <w:rPr>
          <w:rFonts w:ascii="Times New Roman" w:hAnsi="Times New Roman" w:cs="Times New Roman"/>
        </w:rPr>
        <w:t xml:space="preserve"> a problem for design of chip, it is challenging. Advantage: to reuse some blocks of the chip already done. Reuse all the IP cores already done.</w:t>
      </w:r>
      <w:del w:id="40" w:author="Lorenzo Vangelista" w:date="2025-02-06T10:55:00Z">
        <w:r w:rsidRPr="00F444D2" w:rsidDel="00E74178">
          <w:rPr>
            <w:rFonts w:ascii="Times New Roman" w:hAnsi="Times New Roman" w:cs="Times New Roman"/>
          </w:rPr>
          <w:delText xml:space="preserve"> We aim to reuse part of the stuff done at low frequency by Hi-Silicon</w:delText>
        </w:r>
      </w:del>
      <w:r w:rsidRPr="00F444D2">
        <w:rPr>
          <w:rFonts w:ascii="Times New Roman" w:hAnsi="Times New Roman" w:cs="Times New Roman"/>
        </w:rPr>
        <w:t>.</w:t>
      </w:r>
    </w:p>
    <w:p w14:paraId="06406597" w14:textId="495BBB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The real solution is actually the column in blue of the document, the rest of columns are only proposals.</w:t>
      </w:r>
    </w:p>
    <w:p w14:paraId="6F85FE49" w14:textId="77777777" w:rsidR="00F444D2" w:rsidRPr="00F444D2" w:rsidRDefault="00F444D2" w:rsidP="00F444D2">
      <w:pPr>
        <w:tabs>
          <w:tab w:val="left" w:pos="1100"/>
        </w:tabs>
        <w:jc w:val="both"/>
        <w:rPr>
          <w:rFonts w:ascii="Times New Roman" w:hAnsi="Times New Roman" w:cs="Times New Roman"/>
        </w:rPr>
      </w:pPr>
    </w:p>
    <w:p w14:paraId="02792BB6" w14:textId="47787AE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LUNCH 13:00 - 14:30</w:t>
      </w:r>
    </w:p>
    <w:p w14:paraId="7D8E9BE3" w14:textId="77777777" w:rsidR="00F444D2" w:rsidRPr="00F444D2" w:rsidRDefault="00F444D2" w:rsidP="00F444D2">
      <w:pPr>
        <w:tabs>
          <w:tab w:val="left" w:pos="1100"/>
        </w:tabs>
        <w:jc w:val="both"/>
        <w:rPr>
          <w:rFonts w:ascii="Times New Roman" w:hAnsi="Times New Roman" w:cs="Times New Roman"/>
        </w:rPr>
      </w:pPr>
    </w:p>
    <w:p w14:paraId="62FF4B33" w14:textId="77777777" w:rsidR="00F444D2" w:rsidRPr="00F444D2" w:rsidRDefault="00F444D2" w:rsidP="00F444D2">
      <w:pPr>
        <w:tabs>
          <w:tab w:val="left" w:pos="1100"/>
        </w:tabs>
        <w:jc w:val="both"/>
        <w:rPr>
          <w:rFonts w:ascii="Times New Roman" w:hAnsi="Times New Roman" w:cs="Times New Roman"/>
        </w:rPr>
      </w:pPr>
    </w:p>
    <w:p w14:paraId="76F4DE7B" w14:textId="4BB1E48F"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w:t>
      </w:r>
      <w:r w:rsidR="00CA3387" w:rsidRPr="00CA3387">
        <w:rPr>
          <w:rFonts w:ascii="Times New Roman" w:hAnsi="Times New Roman" w:cs="Times New Roman"/>
          <w:b/>
          <w:bCs/>
        </w:rPr>
        <w:t>8</w:t>
      </w:r>
      <w:r w:rsidRPr="00CA3387">
        <w:rPr>
          <w:rFonts w:ascii="Times New Roman" w:hAnsi="Times New Roman" w:cs="Times New Roman"/>
          <w:b/>
          <w:bCs/>
        </w:rPr>
        <w:t>. TOPIC. SparkLink Tutorial (Part 2o</w:t>
      </w:r>
      <w:r w:rsidR="00CA3387">
        <w:rPr>
          <w:rFonts w:ascii="Times New Roman" w:hAnsi="Times New Roman" w:cs="Times New Roman"/>
          <w:b/>
          <w:bCs/>
        </w:rPr>
        <w:t>f</w:t>
      </w:r>
      <w:r w:rsidRPr="00CA3387">
        <w:rPr>
          <w:rFonts w:ascii="Times New Roman" w:hAnsi="Times New Roman" w:cs="Times New Roman"/>
          <w:b/>
          <w:bCs/>
        </w:rPr>
        <w:t>2) Speaker: Li Xu.</w:t>
      </w:r>
    </w:p>
    <w:p w14:paraId="21B97A71" w14:textId="77777777" w:rsidR="00CA3387" w:rsidRPr="00F444D2" w:rsidRDefault="00CA3387" w:rsidP="00F444D2">
      <w:pPr>
        <w:tabs>
          <w:tab w:val="left" w:pos="1100"/>
        </w:tabs>
        <w:jc w:val="both"/>
        <w:rPr>
          <w:rFonts w:ascii="Times New Roman" w:hAnsi="Times New Roman" w:cs="Times New Roman"/>
        </w:rPr>
      </w:pPr>
    </w:p>
    <w:p w14:paraId="2B0817A9" w14:textId="5F78E7E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SLB 1.0bis protocol basically based on 3GPP.</w:t>
      </w:r>
    </w:p>
    <w:p w14:paraId="70807559" w14:textId="706BF9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Synchronism through G node (master) to the other T nodes. Multi-domains synchronization process.</w:t>
      </w:r>
    </w:p>
    <w:p w14:paraId="0B22D810" w14:textId="7A4701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How many T terminals can be connected? Answer from Xu</w:t>
      </w:r>
      <w:r w:rsidR="00CA3387">
        <w:rPr>
          <w:rFonts w:ascii="Times New Roman" w:hAnsi="Times New Roman" w:cs="Times New Roman"/>
        </w:rPr>
        <w:t>:</w:t>
      </w:r>
      <w:r w:rsidRPr="00F444D2">
        <w:rPr>
          <w:rFonts w:ascii="Times New Roman" w:hAnsi="Times New Roman" w:cs="Times New Roman"/>
        </w:rPr>
        <w:t xml:space="preserve"> at bits level, 1024 since we have 10 bits, but the reality depends on the memory you have in the chip for the number of T nodes connected at the same time</w:t>
      </w:r>
    </w:p>
    <w:p w14:paraId="52C793AF" w14:textId="353FDAB4" w:rsidR="00F444D2" w:rsidRPr="00F444D2" w:rsidRDefault="00F444D2" w:rsidP="00D32582">
      <w:pPr>
        <w:pStyle w:val="a7"/>
        <w:numPr>
          <w:ilvl w:val="0"/>
          <w:numId w:val="3"/>
        </w:numPr>
        <w:tabs>
          <w:tab w:val="left" w:pos="1100"/>
        </w:tabs>
        <w:jc w:val="both"/>
        <w:rPr>
          <w:rFonts w:ascii="Times New Roman" w:hAnsi="Times New Roman" w:cs="Times New Roman"/>
        </w:rPr>
      </w:pPr>
      <w:commentRangeStart w:id="41"/>
      <w:r w:rsidRPr="00F444D2">
        <w:rPr>
          <w:rFonts w:ascii="Times New Roman" w:hAnsi="Times New Roman" w:cs="Times New Roman"/>
        </w:rPr>
        <w:t>FISA</w:t>
      </w:r>
      <w:commentRangeEnd w:id="41"/>
      <w:r w:rsidR="00E74178">
        <w:rPr>
          <w:rStyle w:val="ad"/>
        </w:rPr>
        <w:commentReference w:id="41"/>
      </w:r>
      <w:r w:rsidRPr="00F444D2">
        <w:rPr>
          <w:rFonts w:ascii="Times New Roman" w:hAnsi="Times New Roman" w:cs="Times New Roman"/>
        </w:rPr>
        <w:t xml:space="preserve"> presentation</w:t>
      </w:r>
    </w:p>
    <w:p w14:paraId="4D79916A" w14:textId="77777777" w:rsidR="00F444D2" w:rsidRPr="00F444D2" w:rsidRDefault="00F444D2" w:rsidP="00F444D2">
      <w:pPr>
        <w:tabs>
          <w:tab w:val="left" w:pos="1100"/>
        </w:tabs>
        <w:jc w:val="both"/>
        <w:rPr>
          <w:rFonts w:ascii="Times New Roman" w:hAnsi="Times New Roman" w:cs="Times New Roman"/>
        </w:rPr>
      </w:pPr>
    </w:p>
    <w:p w14:paraId="4BCC7E7A" w14:textId="77777777" w:rsidR="00F444D2" w:rsidRPr="00F444D2" w:rsidRDefault="00F444D2" w:rsidP="00F444D2">
      <w:pPr>
        <w:tabs>
          <w:tab w:val="left" w:pos="1100"/>
        </w:tabs>
        <w:jc w:val="both"/>
        <w:rPr>
          <w:rFonts w:ascii="Times New Roman" w:hAnsi="Times New Roman" w:cs="Times New Roman"/>
        </w:rPr>
      </w:pPr>
    </w:p>
    <w:p w14:paraId="7F1CE888" w14:textId="3A37306C" w:rsidR="00F444D2" w:rsidRPr="00CA3387" w:rsidRDefault="00CA3387" w:rsidP="00F444D2">
      <w:pPr>
        <w:tabs>
          <w:tab w:val="left" w:pos="1100"/>
        </w:tabs>
        <w:jc w:val="both"/>
        <w:rPr>
          <w:rFonts w:ascii="Times New Roman" w:hAnsi="Times New Roman" w:cs="Times New Roman"/>
          <w:b/>
          <w:bCs/>
        </w:rPr>
      </w:pPr>
      <w:r w:rsidRPr="00CA3387">
        <w:rPr>
          <w:rFonts w:ascii="Times New Roman" w:hAnsi="Times New Roman" w:cs="Times New Roman"/>
          <w:b/>
          <w:bCs/>
        </w:rPr>
        <w:t>09</w:t>
      </w:r>
      <w:r w:rsidR="00F444D2" w:rsidRPr="00CA3387">
        <w:rPr>
          <w:rFonts w:ascii="Times New Roman" w:hAnsi="Times New Roman" w:cs="Times New Roman"/>
          <w:b/>
          <w:bCs/>
        </w:rPr>
        <w:t>. TECHNICAL CONTRIBUTION: SparkLink mmW Channel Model. Speaker: Tommi Jamsa</w:t>
      </w:r>
    </w:p>
    <w:p w14:paraId="7C956166" w14:textId="77777777" w:rsidR="00CA3387" w:rsidRPr="00F444D2" w:rsidRDefault="00CA3387" w:rsidP="00F444D2">
      <w:pPr>
        <w:tabs>
          <w:tab w:val="left" w:pos="1100"/>
        </w:tabs>
        <w:jc w:val="both"/>
        <w:rPr>
          <w:rFonts w:ascii="Times New Roman" w:hAnsi="Times New Roman" w:cs="Times New Roman"/>
        </w:rPr>
      </w:pPr>
    </w:p>
    <w:p w14:paraId="13119DEC" w14:textId="22CEBF1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Low frequency (&lt;7</w:t>
      </w:r>
      <w:r w:rsidR="00CA3387">
        <w:rPr>
          <w:rFonts w:ascii="Times New Roman" w:hAnsi="Times New Roman" w:cs="Times New Roman"/>
        </w:rPr>
        <w:t xml:space="preserve"> </w:t>
      </w:r>
      <w:r w:rsidRPr="00F444D2">
        <w:rPr>
          <w:rFonts w:ascii="Times New Roman" w:hAnsi="Times New Roman" w:cs="Times New Roman"/>
        </w:rPr>
        <w:t>GHz) vs 60</w:t>
      </w:r>
      <w:r w:rsidR="00CA3387">
        <w:rPr>
          <w:rFonts w:ascii="Times New Roman" w:hAnsi="Times New Roman" w:cs="Times New Roman"/>
        </w:rPr>
        <w:t xml:space="preserve"> </w:t>
      </w:r>
      <w:r w:rsidRPr="00F444D2">
        <w:rPr>
          <w:rFonts w:ascii="Times New Roman" w:hAnsi="Times New Roman" w:cs="Times New Roman"/>
        </w:rPr>
        <w:t>GHz high freq.</w:t>
      </w:r>
    </w:p>
    <w:p w14:paraId="25E42B98" w14:textId="5322F7E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Overview at high level, not low level details.</w:t>
      </w:r>
    </w:p>
    <w:p w14:paraId="3D693D49" w14:textId="72F0434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3GPP is like cellular communication. IEEE is another option.</w:t>
      </w:r>
    </w:p>
    <w:p w14:paraId="0960F5E9" w14:textId="67A5433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Opening short discussion about the proposal: discussion about 3GPP or IEEE. Moray prefers IEEE.</w:t>
      </w:r>
    </w:p>
    <w:p w14:paraId="67C69DB2" w14:textId="4493841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IEEE focused in the environment and designed something that worked well in that environment. 3GPP was not focused on the enviro</w:t>
      </w:r>
      <w:r w:rsidR="005E5FFE">
        <w:rPr>
          <w:rFonts w:ascii="Times New Roman" w:hAnsi="Times New Roman" w:cs="Times New Roman"/>
        </w:rPr>
        <w:t>n</w:t>
      </w:r>
      <w:r w:rsidRPr="00F444D2">
        <w:rPr>
          <w:rFonts w:ascii="Times New Roman" w:hAnsi="Times New Roman" w:cs="Times New Roman"/>
        </w:rPr>
        <w:t>ment aspects and it failed, it did not reach to make it work.</w:t>
      </w:r>
    </w:p>
    <w:p w14:paraId="499C9C64" w14:textId="6798DBA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It is pending to decide the CHANNEL MODEL (for indo</w:t>
      </w:r>
      <w:r w:rsidR="005E5FFE">
        <w:rPr>
          <w:rFonts w:ascii="Times New Roman" w:hAnsi="Times New Roman" w:cs="Times New Roman"/>
        </w:rPr>
        <w:t>o</w:t>
      </w:r>
      <w:r w:rsidRPr="00F444D2">
        <w:rPr>
          <w:rFonts w:ascii="Times New Roman" w:hAnsi="Times New Roman" w:cs="Times New Roman"/>
        </w:rPr>
        <w:t>r environments). This decision shall be taken for the Technical Report in March.</w:t>
      </w:r>
    </w:p>
    <w:p w14:paraId="1828834B" w14:textId="34BF59FF"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w:t>
      </w:r>
      <w:r w:rsidR="005E5FFE">
        <w:rPr>
          <w:rFonts w:ascii="Times New Roman" w:hAnsi="Times New Roman" w:cs="Times New Roman"/>
        </w:rPr>
        <w:t>h</w:t>
      </w:r>
      <w:r w:rsidRPr="00F444D2">
        <w:rPr>
          <w:rFonts w:ascii="Times New Roman" w:hAnsi="Times New Roman" w:cs="Times New Roman"/>
        </w:rPr>
        <w:t>en 3GPP went from low freq</w:t>
      </w:r>
      <w:ins w:id="42" w:author="Lorenzo Vangelista" w:date="2025-02-06T10:57:00Z">
        <w:r w:rsidR="00607303">
          <w:rPr>
            <w:rFonts w:ascii="Times New Roman" w:hAnsi="Times New Roman" w:cs="Times New Roman"/>
          </w:rPr>
          <w:t>uency</w:t>
        </w:r>
      </w:ins>
      <w:r w:rsidRPr="00F444D2">
        <w:rPr>
          <w:rFonts w:ascii="Times New Roman" w:hAnsi="Times New Roman" w:cs="Times New Roman"/>
        </w:rPr>
        <w:t xml:space="preserve"> to high freq</w:t>
      </w:r>
      <w:ins w:id="43" w:author="Lorenzo Vangelista" w:date="2025-02-06T10:57:00Z">
        <w:r w:rsidR="00607303">
          <w:rPr>
            <w:rFonts w:ascii="Times New Roman" w:hAnsi="Times New Roman" w:cs="Times New Roman"/>
          </w:rPr>
          <w:t>quency</w:t>
        </w:r>
      </w:ins>
      <w:r w:rsidRPr="00F444D2">
        <w:rPr>
          <w:rFonts w:ascii="Times New Roman" w:hAnsi="Times New Roman" w:cs="Times New Roman"/>
        </w:rPr>
        <w:t>, some relevant aspects were missed/drop</w:t>
      </w:r>
      <w:r w:rsidR="005E5FFE">
        <w:rPr>
          <w:rFonts w:ascii="Times New Roman" w:hAnsi="Times New Roman" w:cs="Times New Roman"/>
        </w:rPr>
        <w:t>p</w:t>
      </w:r>
      <w:r w:rsidRPr="00F444D2">
        <w:rPr>
          <w:rFonts w:ascii="Times New Roman" w:hAnsi="Times New Roman" w:cs="Times New Roman"/>
        </w:rPr>
        <w:t>ed and that the reason why it failed. However, the IEEE model does consider those aspects.</w:t>
      </w:r>
    </w:p>
    <w:p w14:paraId="12187C57"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Moray: prefer to take IEEE model because the scenarios are similar. 3GPP focuses on the environments and complex in many scenarios. </w:t>
      </w:r>
    </w:p>
    <w:p w14:paraId="13E3894B"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Ignacio: 3GPP is widely used. But the design and optimistic is not satisfy with the SparkLink scenarios. Cannot compare easily because of the KPIs are far different. </w:t>
      </w:r>
    </w:p>
    <w:p w14:paraId="52689ED1"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Vinod: what is the final result of evaluation? </w:t>
      </w:r>
    </w:p>
    <w:p w14:paraId="2F11C6B4" w14:textId="13D2C7B6" w:rsidR="00BB697F" w:rsidRPr="00F444D2"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Xu: firstly, we can reuse the exist</w:t>
      </w:r>
      <w:ins w:id="44" w:author="Lorenzo Vangelista" w:date="2025-02-06T10:57:00Z">
        <w:r w:rsidR="00607303">
          <w:rPr>
            <w:rFonts w:ascii="Times New Roman" w:hAnsi="Times New Roman" w:cs="Times New Roman"/>
          </w:rPr>
          <w:t>ing</w:t>
        </w:r>
      </w:ins>
      <w:r w:rsidRPr="00BB697F">
        <w:rPr>
          <w:rFonts w:ascii="Times New Roman" w:hAnsi="Times New Roman" w:cs="Times New Roman"/>
        </w:rPr>
        <w:t xml:space="preserve"> CM for evaluation (IEEE 802.11ay preferred). Secondly, to ray tracing simulations. Thirdly, Measure real hardware.</w:t>
      </w:r>
    </w:p>
    <w:p w14:paraId="65419B5A" w14:textId="5AD98F0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Next steps suggested by Tommi in the slides have been approved.</w:t>
      </w:r>
    </w:p>
    <w:p w14:paraId="20F1B3FF" w14:textId="47F9B0A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Proposed a new task group </w:t>
      </w:r>
      <w:r w:rsidR="005E5FFE">
        <w:rPr>
          <w:rFonts w:ascii="Times New Roman" w:hAnsi="Times New Roman" w:cs="Times New Roman"/>
        </w:rPr>
        <w:t xml:space="preserve">(T2) </w:t>
      </w:r>
      <w:r w:rsidRPr="00F444D2">
        <w:rPr>
          <w:rFonts w:ascii="Times New Roman" w:hAnsi="Times New Roman" w:cs="Times New Roman"/>
        </w:rPr>
        <w:t xml:space="preserve">to work on Channel Modeling. </w:t>
      </w:r>
      <w:r w:rsidRPr="005E5FFE">
        <w:rPr>
          <w:rFonts w:ascii="Times New Roman" w:hAnsi="Times New Roman" w:cs="Times New Roman"/>
          <w:highlight w:val="green"/>
        </w:rPr>
        <w:t>Accepted</w:t>
      </w:r>
      <w:r w:rsidRPr="00F444D2">
        <w:rPr>
          <w:rFonts w:ascii="Times New Roman" w:hAnsi="Times New Roman" w:cs="Times New Roman"/>
        </w:rPr>
        <w:t xml:space="preserve"> by the attendees. --&gt; Ignacio, Moray, Tommi, Dor and T</w:t>
      </w:r>
      <w:r w:rsidR="005E5FFE">
        <w:rPr>
          <w:rFonts w:ascii="Times New Roman" w:hAnsi="Times New Roman" w:cs="Times New Roman"/>
        </w:rPr>
        <w:t>h</w:t>
      </w:r>
      <w:r w:rsidRPr="00F444D2">
        <w:rPr>
          <w:rFonts w:ascii="Times New Roman" w:hAnsi="Times New Roman" w:cs="Times New Roman"/>
        </w:rPr>
        <w:t>eodoros agree to take part in this task group of channel modeling. The leader is going to be Tommi.</w:t>
      </w:r>
    </w:p>
    <w:p w14:paraId="6C127F56" w14:textId="77777777" w:rsidR="00F444D2" w:rsidRPr="00F444D2" w:rsidRDefault="00F444D2" w:rsidP="00F444D2">
      <w:pPr>
        <w:tabs>
          <w:tab w:val="left" w:pos="1100"/>
        </w:tabs>
        <w:jc w:val="both"/>
        <w:rPr>
          <w:rFonts w:ascii="Times New Roman" w:hAnsi="Times New Roman" w:cs="Times New Roman"/>
        </w:rPr>
      </w:pPr>
    </w:p>
    <w:p w14:paraId="1CABF690" w14:textId="29B7555F"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lastRenderedPageBreak/>
        <w:t>1</w:t>
      </w:r>
      <w:r w:rsidR="005E5FFE" w:rsidRPr="005E5FFE">
        <w:rPr>
          <w:rFonts w:ascii="Times New Roman" w:hAnsi="Times New Roman" w:cs="Times New Roman"/>
          <w:b/>
          <w:bCs/>
        </w:rPr>
        <w:t>0</w:t>
      </w:r>
      <w:r w:rsidRPr="005E5FFE">
        <w:rPr>
          <w:rFonts w:ascii="Times New Roman" w:hAnsi="Times New Roman" w:cs="Times New Roman"/>
          <w:b/>
          <w:bCs/>
        </w:rPr>
        <w:t>. TECHNICAL CONTRIBUTION. Speaker: Li Xu. Numerology Spatial Streams &amp; MCS.</w:t>
      </w:r>
    </w:p>
    <w:p w14:paraId="7952D87A" w14:textId="77777777" w:rsidR="005E5FFE" w:rsidRPr="00F444D2" w:rsidRDefault="005E5FFE" w:rsidP="00F444D2">
      <w:pPr>
        <w:tabs>
          <w:tab w:val="left" w:pos="1100"/>
        </w:tabs>
        <w:jc w:val="both"/>
        <w:rPr>
          <w:rFonts w:ascii="Times New Roman" w:hAnsi="Times New Roman" w:cs="Times New Roman"/>
        </w:rPr>
      </w:pPr>
    </w:p>
    <w:p w14:paraId="0C1EB095" w14:textId="4123EFB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PHY Numerology (and Superframe proposed).</w:t>
      </w:r>
    </w:p>
    <w:p w14:paraId="1068F56F" w14:textId="7A81807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Spatial Streams --&gt; modification done in comparison to low frequency. To decide which one of the structures is to one we choose.</w:t>
      </w:r>
    </w:p>
    <w:p w14:paraId="259C6ABC" w14:textId="4E2319D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Modulation and Coding Scheme (MCS). --&gt; suggested MCS table.</w:t>
      </w:r>
    </w:p>
    <w:p w14:paraId="7CB765BE" w14:textId="3AB0773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Working assumptions writ</w:t>
      </w:r>
      <w:r w:rsidR="005E5FFE">
        <w:rPr>
          <w:rFonts w:ascii="Times New Roman" w:hAnsi="Times New Roman" w:cs="Times New Roman"/>
        </w:rPr>
        <w:t>t</w:t>
      </w:r>
      <w:r w:rsidRPr="00F444D2">
        <w:rPr>
          <w:rFonts w:ascii="Times New Roman" w:hAnsi="Times New Roman" w:cs="Times New Roman"/>
        </w:rPr>
        <w:t>en down by LiXu in the last slide have been approved by the attendees.</w:t>
      </w:r>
    </w:p>
    <w:p w14:paraId="22C713C0" w14:textId="77777777" w:rsidR="00F444D2" w:rsidRPr="00F444D2" w:rsidRDefault="00F444D2" w:rsidP="00F444D2">
      <w:pPr>
        <w:tabs>
          <w:tab w:val="left" w:pos="1100"/>
        </w:tabs>
        <w:jc w:val="both"/>
        <w:rPr>
          <w:rFonts w:ascii="Times New Roman" w:hAnsi="Times New Roman" w:cs="Times New Roman"/>
        </w:rPr>
      </w:pPr>
    </w:p>
    <w:p w14:paraId="4A4D6B9D" w14:textId="77777777" w:rsidR="00F444D2" w:rsidRPr="00F444D2" w:rsidRDefault="00F444D2" w:rsidP="00F444D2">
      <w:pPr>
        <w:tabs>
          <w:tab w:val="left" w:pos="1100"/>
        </w:tabs>
        <w:jc w:val="both"/>
        <w:rPr>
          <w:rFonts w:ascii="Times New Roman" w:hAnsi="Times New Roman" w:cs="Times New Roman"/>
        </w:rPr>
      </w:pPr>
    </w:p>
    <w:p w14:paraId="17264F16" w14:textId="0F098047"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11. </w:t>
      </w:r>
      <w:r w:rsidR="00F444D2" w:rsidRPr="005E5FFE">
        <w:rPr>
          <w:rFonts w:ascii="Times New Roman" w:hAnsi="Times New Roman" w:cs="Times New Roman"/>
          <w:b/>
          <w:bCs/>
        </w:rPr>
        <w:t>ANNOUNCEMENTS. Speaker: Yanshen.</w:t>
      </w:r>
    </w:p>
    <w:p w14:paraId="33B4CBCB" w14:textId="36A2757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SparkLink roundtable event in March 5th afternoon in MWC 2025: open, free of cost.</w:t>
      </w:r>
    </w:p>
    <w:p w14:paraId="39FB0B8E" w14:textId="1180307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End of March, iSLA summit in Shenzhen, half day demo + 2 days conference.</w:t>
      </w:r>
    </w:p>
    <w:p w14:paraId="6EF71422" w14:textId="77777777" w:rsidR="00F444D2" w:rsidRPr="00F444D2" w:rsidRDefault="00F444D2" w:rsidP="00F444D2">
      <w:pPr>
        <w:tabs>
          <w:tab w:val="left" w:pos="1100"/>
        </w:tabs>
        <w:jc w:val="both"/>
        <w:rPr>
          <w:rFonts w:ascii="Times New Roman" w:hAnsi="Times New Roman" w:cs="Times New Roman"/>
        </w:rPr>
      </w:pPr>
    </w:p>
    <w:p w14:paraId="17CC5C7B" w14:textId="77777777" w:rsidR="00F444D2" w:rsidRPr="00F444D2" w:rsidRDefault="00F444D2" w:rsidP="00F444D2">
      <w:pPr>
        <w:tabs>
          <w:tab w:val="left" w:pos="1100"/>
        </w:tabs>
        <w:jc w:val="both"/>
        <w:rPr>
          <w:rFonts w:ascii="Times New Roman" w:hAnsi="Times New Roman" w:cs="Times New Roman"/>
        </w:rPr>
      </w:pPr>
    </w:p>
    <w:p w14:paraId="3FC47DF4"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7020C9A9"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DATE #2: 16.01.2025 - Attendees: 18 in total (members attending yesterday + Francisco Lobo from IDNEO)</w:t>
      </w:r>
    </w:p>
    <w:p w14:paraId="34E5584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5D7937D8" w14:textId="77777777" w:rsidR="00F444D2" w:rsidRPr="00F444D2" w:rsidRDefault="00F444D2" w:rsidP="00F444D2">
      <w:pPr>
        <w:tabs>
          <w:tab w:val="left" w:pos="1100"/>
        </w:tabs>
        <w:jc w:val="both"/>
        <w:rPr>
          <w:rFonts w:ascii="Times New Roman" w:hAnsi="Times New Roman" w:cs="Times New Roman"/>
        </w:rPr>
      </w:pPr>
    </w:p>
    <w:p w14:paraId="36A02556" w14:textId="3B1B079E"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2</w:t>
      </w:r>
      <w:r w:rsidRPr="005E5FFE">
        <w:rPr>
          <w:rFonts w:ascii="Times New Roman" w:hAnsi="Times New Roman" w:cs="Times New Roman"/>
          <w:b/>
          <w:bCs/>
        </w:rPr>
        <w:t>. CONTRIBUTION: BEAM MANAGAMENT, speaker: Dor</w:t>
      </w:r>
    </w:p>
    <w:p w14:paraId="38C52265" w14:textId="5FBE108A"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Beam Management vs Beamforming</w:t>
      </w:r>
    </w:p>
    <w:p w14:paraId="7D42105D" w14:textId="77777777" w:rsid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Vinod: how does the node report the beam situation? At what time? Only the strongest beam response. The reporting process has been explained in the P15.</w:t>
      </w:r>
    </w:p>
    <w:p w14:paraId="10AAB97A" w14:textId="66B49660" w:rsidR="00224067" w:rsidRP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Ig</w:t>
      </w:r>
      <w:r>
        <w:rPr>
          <w:rFonts w:ascii="Times New Roman" w:hAnsi="Times New Roman" w:cs="Times New Roman"/>
        </w:rPr>
        <w:t>nacio</w:t>
      </w:r>
      <w:r w:rsidRPr="00224067">
        <w:rPr>
          <w:rFonts w:ascii="Times New Roman" w:hAnsi="Times New Roman" w:cs="Times New Roman"/>
        </w:rPr>
        <w:t>: depend on the scenarios</w:t>
      </w:r>
      <w:r>
        <w:rPr>
          <w:rFonts w:ascii="Times New Roman" w:hAnsi="Times New Roman" w:cs="Times New Roman"/>
        </w:rPr>
        <w:t>.</w:t>
      </w:r>
    </w:p>
    <w:p w14:paraId="7DC54179" w14:textId="326ECD1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Beamforming with different antennas, addressing N and also N+1 and N-1 --&gt; Comment from Ignacio (Univ.Oviedo), that this is random depending on the specific scenario, not necessarily consecutive but broader range. To anal</w:t>
      </w:r>
      <w:r w:rsidR="00224067">
        <w:rPr>
          <w:rFonts w:ascii="Times New Roman" w:hAnsi="Times New Roman" w:cs="Times New Roman"/>
        </w:rPr>
        <w:t>yz</w:t>
      </w:r>
      <w:r w:rsidRPr="00F444D2">
        <w:rPr>
          <w:rFonts w:ascii="Times New Roman" w:hAnsi="Times New Roman" w:cs="Times New Roman"/>
        </w:rPr>
        <w:t>e!</w:t>
      </w:r>
    </w:p>
    <w:p w14:paraId="136DB56C" w14:textId="77777777" w:rsidR="00F444D2" w:rsidRPr="00F444D2" w:rsidRDefault="00F444D2" w:rsidP="00F444D2">
      <w:pPr>
        <w:tabs>
          <w:tab w:val="left" w:pos="1100"/>
        </w:tabs>
        <w:jc w:val="both"/>
        <w:rPr>
          <w:rFonts w:ascii="Times New Roman" w:hAnsi="Times New Roman" w:cs="Times New Roman"/>
        </w:rPr>
      </w:pPr>
    </w:p>
    <w:p w14:paraId="09F90327" w14:textId="4206FB8D"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3</w:t>
      </w:r>
      <w:r w:rsidRPr="005E5FFE">
        <w:rPr>
          <w:rFonts w:ascii="Times New Roman" w:hAnsi="Times New Roman" w:cs="Times New Roman"/>
          <w:b/>
          <w:bCs/>
        </w:rPr>
        <w:t>. CONTRIBUTION: ASSOCIATION, speaker: Dor Chay</w:t>
      </w:r>
    </w:p>
    <w:p w14:paraId="30FAAEEF" w14:textId="622EB11D"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Association is the process to connect the G-node with the T-node.</w:t>
      </w:r>
    </w:p>
    <w:p w14:paraId="182D9CB7" w14:textId="77777777" w:rsidR="00224067"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 xml:space="preserve">Michele: </w:t>
      </w:r>
      <w:r>
        <w:rPr>
          <w:rFonts w:ascii="Times New Roman" w:hAnsi="Times New Roman" w:cs="Times New Roman"/>
        </w:rPr>
        <w:t>D</w:t>
      </w:r>
      <w:r w:rsidRPr="00224067">
        <w:rPr>
          <w:rFonts w:ascii="Times New Roman" w:hAnsi="Times New Roman" w:cs="Times New Roman"/>
        </w:rPr>
        <w:t xml:space="preserve">o you consider interference? – no. </w:t>
      </w:r>
    </w:p>
    <w:p w14:paraId="344D8751" w14:textId="28E1D77F" w:rsidR="00224067" w:rsidRPr="00F444D2"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There are trade-off</w:t>
      </w:r>
      <w:r>
        <w:rPr>
          <w:rFonts w:ascii="Times New Roman" w:hAnsi="Times New Roman" w:cs="Times New Roman"/>
        </w:rPr>
        <w:t>s</w:t>
      </w:r>
      <w:r w:rsidRPr="00224067">
        <w:rPr>
          <w:rFonts w:ascii="Times New Roman" w:hAnsi="Times New Roman" w:cs="Times New Roman"/>
        </w:rPr>
        <w:t xml:space="preserve"> between coverage and association. Could 5GNR association method be used in SLB mmW? – not sure.</w:t>
      </w:r>
    </w:p>
    <w:p w14:paraId="1C15D068" w14:textId="40E9F05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Michele added to be discussed concerning association. FB1 is the anchor and you transmit data through FB2. You keep both operative.</w:t>
      </w:r>
    </w:p>
    <w:p w14:paraId="0BE8E77F" w14:textId="77777777" w:rsidR="00F444D2" w:rsidRPr="00F444D2" w:rsidRDefault="00F444D2" w:rsidP="00F444D2">
      <w:pPr>
        <w:tabs>
          <w:tab w:val="left" w:pos="1100"/>
        </w:tabs>
        <w:jc w:val="both"/>
        <w:rPr>
          <w:rFonts w:ascii="Times New Roman" w:hAnsi="Times New Roman" w:cs="Times New Roman"/>
        </w:rPr>
      </w:pPr>
    </w:p>
    <w:p w14:paraId="0105B215" w14:textId="7777777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15. NEXT MEETINGS, speakers: Yanshen &amp; Mr. Chairman Lorenzo</w:t>
      </w:r>
    </w:p>
    <w:p w14:paraId="528D72EB" w14:textId="63BBD192" w:rsidR="00F444D2" w:rsidRPr="005E5FFE" w:rsidRDefault="00F444D2" w:rsidP="00D32582">
      <w:pPr>
        <w:pStyle w:val="a7"/>
        <w:numPr>
          <w:ilvl w:val="0"/>
          <w:numId w:val="3"/>
        </w:numPr>
        <w:tabs>
          <w:tab w:val="left" w:pos="1100"/>
        </w:tabs>
        <w:jc w:val="both"/>
        <w:rPr>
          <w:rFonts w:ascii="Times New Roman" w:hAnsi="Times New Roman" w:cs="Times New Roman"/>
        </w:rPr>
      </w:pPr>
      <w:r w:rsidRPr="005E5FFE">
        <w:rPr>
          <w:rFonts w:ascii="Times New Roman" w:hAnsi="Times New Roman" w:cs="Times New Roman"/>
        </w:rPr>
        <w:t xml:space="preserve">Plenary #5: remote, 13.02, 10:00 CET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Pr="005E5FFE">
        <w:rPr>
          <w:rFonts w:ascii="Times New Roman" w:hAnsi="Times New Roman" w:cs="Times New Roman"/>
          <w:highlight w:val="green"/>
        </w:rPr>
        <w:t>!</w:t>
      </w:r>
    </w:p>
    <w:p w14:paraId="177E906B" w14:textId="768C1E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lastRenderedPageBreak/>
        <w:t xml:space="preserve">Plenary #6: f2f, Barcelona, 6-7.03 (06.03: 14:30-18:30, 07.03: 9:00-17:00)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005E5FFE" w:rsidRPr="005E5FFE">
        <w:rPr>
          <w:rFonts w:ascii="Times New Roman" w:hAnsi="Times New Roman" w:cs="Times New Roman"/>
        </w:rPr>
        <w:t xml:space="preserve"> </w:t>
      </w:r>
      <w:r w:rsidR="005E5FFE">
        <w:rPr>
          <w:rFonts w:ascii="Times New Roman" w:hAnsi="Times New Roman" w:cs="Times New Roman"/>
        </w:rPr>
        <w:t>with a note that exact schedule between 5</w:t>
      </w:r>
      <w:r w:rsidR="005E5FFE" w:rsidRPr="00FF1F70">
        <w:rPr>
          <w:rFonts w:ascii="Times New Roman" w:hAnsi="Times New Roman" w:cs="Times New Roman"/>
          <w:vertAlign w:val="superscript"/>
        </w:rPr>
        <w:t>th</w:t>
      </w:r>
      <w:r w:rsidR="005E5FFE">
        <w:rPr>
          <w:rFonts w:ascii="Times New Roman" w:hAnsi="Times New Roman" w:cs="Times New Roman"/>
        </w:rPr>
        <w:t xml:space="preserve"> and 7</w:t>
      </w:r>
      <w:r w:rsidR="005E5FFE" w:rsidRPr="00FF1F70">
        <w:rPr>
          <w:rFonts w:ascii="Times New Roman" w:hAnsi="Times New Roman" w:cs="Times New Roman"/>
          <w:vertAlign w:val="superscript"/>
        </w:rPr>
        <w:t>th</w:t>
      </w:r>
      <w:r w:rsidR="005E5FFE">
        <w:rPr>
          <w:rFonts w:ascii="Times New Roman" w:hAnsi="Times New Roman" w:cs="Times New Roman"/>
        </w:rPr>
        <w:t xml:space="preserve"> March will be confirmed by Shen Yan after confirmation from the meeting hotel</w:t>
      </w:r>
      <w:r w:rsidRPr="00F444D2">
        <w:rPr>
          <w:rFonts w:ascii="Times New Roman" w:hAnsi="Times New Roman" w:cs="Times New Roman"/>
        </w:rPr>
        <w:t>!</w:t>
      </w:r>
    </w:p>
    <w:p w14:paraId="6D771F27" w14:textId="586D69C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Submission Process --&gt; </w:t>
      </w:r>
      <w:r w:rsidR="005E5FFE" w:rsidRPr="00F444D2">
        <w:rPr>
          <w:rFonts w:ascii="Times New Roman" w:hAnsi="Times New Roman" w:cs="Times New Roman"/>
        </w:rPr>
        <w:t>A</w:t>
      </w:r>
      <w:r w:rsidR="005E5FFE">
        <w:rPr>
          <w:rFonts w:ascii="Times New Roman" w:hAnsi="Times New Roman" w:cs="Times New Roman"/>
        </w:rPr>
        <w:t>pproved</w:t>
      </w:r>
      <w:r w:rsidRPr="00F444D2">
        <w:rPr>
          <w:rFonts w:ascii="Times New Roman" w:hAnsi="Times New Roman" w:cs="Times New Roman"/>
        </w:rPr>
        <w:t>!</w:t>
      </w:r>
    </w:p>
    <w:p w14:paraId="0DF3038C" w14:textId="77777777" w:rsidR="00F444D2" w:rsidRPr="00F444D2" w:rsidRDefault="00F444D2" w:rsidP="00F444D2">
      <w:pPr>
        <w:tabs>
          <w:tab w:val="left" w:pos="1100"/>
        </w:tabs>
        <w:jc w:val="both"/>
        <w:rPr>
          <w:rFonts w:ascii="Times New Roman" w:hAnsi="Times New Roman" w:cs="Times New Roman"/>
        </w:rPr>
      </w:pPr>
    </w:p>
    <w:p w14:paraId="3EDBC662" w14:textId="787FA78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1056841B" w14:textId="77777777" w:rsidR="00F444D2" w:rsidRPr="00F444D2" w:rsidRDefault="00F444D2" w:rsidP="00F444D2">
      <w:pPr>
        <w:tabs>
          <w:tab w:val="left" w:pos="1100"/>
        </w:tabs>
        <w:jc w:val="both"/>
        <w:rPr>
          <w:rFonts w:ascii="Times New Roman" w:hAnsi="Times New Roman" w:cs="Times New Roman"/>
        </w:rPr>
      </w:pPr>
    </w:p>
    <w:p w14:paraId="6216C5DD" w14:textId="2A61ED06"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16. </w:t>
      </w:r>
      <w:r w:rsidR="00F444D2" w:rsidRPr="005E5FFE">
        <w:rPr>
          <w:rFonts w:ascii="Times New Roman" w:hAnsi="Times New Roman" w:cs="Times New Roman"/>
          <w:b/>
          <w:bCs/>
        </w:rPr>
        <w:t>CONTRIBUTION: TR (technical report), speaker: Tommi Jamsa</w:t>
      </w:r>
    </w:p>
    <w:p w14:paraId="1EB1A91F" w14:textId="486D46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Proposal about the format of the Technical Report --&gt; </w:t>
      </w:r>
      <w:r w:rsidR="005E5FFE" w:rsidRPr="005E5FFE">
        <w:rPr>
          <w:rFonts w:ascii="Times New Roman" w:hAnsi="Times New Roman" w:cs="Times New Roman"/>
          <w:highlight w:val="green"/>
        </w:rPr>
        <w:t>Approved</w:t>
      </w:r>
      <w:r w:rsidRPr="00F444D2">
        <w:rPr>
          <w:rFonts w:ascii="Times New Roman" w:hAnsi="Times New Roman" w:cs="Times New Roman"/>
        </w:rPr>
        <w:t>!</w:t>
      </w:r>
    </w:p>
    <w:p w14:paraId="20B1CB14" w14:textId="0CA193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Operating band candidates: 45</w:t>
      </w:r>
      <w:r w:rsidR="005E5FFE">
        <w:rPr>
          <w:rFonts w:ascii="Times New Roman" w:hAnsi="Times New Roman" w:cs="Times New Roman"/>
        </w:rPr>
        <w:t xml:space="preserve"> </w:t>
      </w:r>
      <w:r w:rsidRPr="00F444D2">
        <w:rPr>
          <w:rFonts w:ascii="Times New Roman" w:hAnsi="Times New Roman" w:cs="Times New Roman"/>
        </w:rPr>
        <w:t>GHz</w:t>
      </w:r>
      <w:r w:rsidR="005E5FFE">
        <w:rPr>
          <w:rFonts w:ascii="Times New Roman" w:hAnsi="Times New Roman" w:cs="Times New Roman"/>
        </w:rPr>
        <w:t xml:space="preserve"> </w:t>
      </w:r>
      <w:r w:rsidRPr="00F444D2">
        <w:rPr>
          <w:rFonts w:ascii="Times New Roman" w:hAnsi="Times New Roman" w:cs="Times New Roman"/>
        </w:rPr>
        <w:t>(tentative) and 60</w:t>
      </w:r>
      <w:r w:rsidR="005E5FFE">
        <w:rPr>
          <w:rFonts w:ascii="Times New Roman" w:hAnsi="Times New Roman" w:cs="Times New Roman"/>
        </w:rPr>
        <w:t xml:space="preserve"> </w:t>
      </w:r>
      <w:r w:rsidRPr="00F444D2">
        <w:rPr>
          <w:rFonts w:ascii="Times New Roman" w:hAnsi="Times New Roman" w:cs="Times New Roman"/>
        </w:rPr>
        <w:t>GHz</w:t>
      </w:r>
    </w:p>
    <w:p w14:paraId="5FC8764F" w14:textId="1762895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--&gt; 60</w:t>
      </w:r>
      <w:r w:rsidR="005E5FFE">
        <w:rPr>
          <w:rFonts w:ascii="Times New Roman" w:hAnsi="Times New Roman" w:cs="Times New Roman"/>
        </w:rPr>
        <w:t xml:space="preserve"> </w:t>
      </w:r>
      <w:r w:rsidRPr="00F444D2">
        <w:rPr>
          <w:rFonts w:ascii="Times New Roman" w:hAnsi="Times New Roman" w:cs="Times New Roman"/>
        </w:rPr>
        <w:t>GHz unlicensed band is the target, initially in Europe.</w:t>
      </w:r>
    </w:p>
    <w:p w14:paraId="286FAFCF" w14:textId="7DF8DCD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Channel Models</w:t>
      </w:r>
    </w:p>
    <w:p w14:paraId="5FB85C62" w14:textId="77777777" w:rsidR="00F444D2" w:rsidRPr="00F444D2" w:rsidRDefault="00F444D2" w:rsidP="00F444D2">
      <w:pPr>
        <w:tabs>
          <w:tab w:val="left" w:pos="1100"/>
        </w:tabs>
        <w:jc w:val="both"/>
        <w:rPr>
          <w:rFonts w:ascii="Times New Roman" w:hAnsi="Times New Roman" w:cs="Times New Roman"/>
        </w:rPr>
      </w:pPr>
    </w:p>
    <w:p w14:paraId="3EBD00AE" w14:textId="77777777" w:rsidR="00F444D2" w:rsidRPr="00F444D2" w:rsidRDefault="00F444D2" w:rsidP="00F444D2">
      <w:pPr>
        <w:tabs>
          <w:tab w:val="left" w:pos="1100"/>
        </w:tabs>
        <w:jc w:val="both"/>
        <w:rPr>
          <w:rFonts w:ascii="Times New Roman" w:hAnsi="Times New Roman" w:cs="Times New Roman"/>
        </w:rPr>
      </w:pPr>
    </w:p>
    <w:p w14:paraId="73CFEE52" w14:textId="5A46C19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7</w:t>
      </w:r>
      <w:r w:rsidRPr="005E5FFE">
        <w:rPr>
          <w:rFonts w:ascii="Times New Roman" w:hAnsi="Times New Roman" w:cs="Times New Roman"/>
          <w:b/>
          <w:bCs/>
        </w:rPr>
        <w:t>. CLOSURE</w:t>
      </w:r>
    </w:p>
    <w:p w14:paraId="0AF6BB33" w14:textId="07A3B4B5" w:rsid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w:t>
      </w:r>
      <w:r w:rsidR="00F444D2" w:rsidRPr="00F444D2">
        <w:rPr>
          <w:rFonts w:ascii="Times New Roman" w:hAnsi="Times New Roman" w:cs="Times New Roman"/>
        </w:rPr>
        <w:t>hanks to everyone for the participation and contributions.</w:t>
      </w:r>
    </w:p>
    <w:p w14:paraId="2E582E3D" w14:textId="56B709F9" w:rsidR="005E5FFE" w:rsidRP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The chairman closed the meeting at 12:30 p.m. on 16 January 2025.</w:t>
      </w:r>
    </w:p>
    <w:p w14:paraId="36784D4C" w14:textId="77777777" w:rsidR="00F444D2" w:rsidRPr="00F444D2" w:rsidRDefault="00F444D2" w:rsidP="00F444D2">
      <w:pPr>
        <w:tabs>
          <w:tab w:val="left" w:pos="1100"/>
        </w:tabs>
        <w:jc w:val="both"/>
        <w:rPr>
          <w:rFonts w:ascii="Times New Roman" w:hAnsi="Times New Roman" w:cs="Times New Roman"/>
        </w:rPr>
      </w:pPr>
    </w:p>
    <w:p w14:paraId="403A382C" w14:textId="77777777" w:rsidR="00F444D2" w:rsidRPr="00F444D2" w:rsidRDefault="00F444D2" w:rsidP="00F444D2">
      <w:pPr>
        <w:tabs>
          <w:tab w:val="left" w:pos="1100"/>
        </w:tabs>
        <w:jc w:val="both"/>
        <w:rPr>
          <w:rFonts w:ascii="Times New Roman" w:hAnsi="Times New Roman" w:cs="Times New Roman"/>
        </w:rPr>
      </w:pPr>
    </w:p>
    <w:p w14:paraId="1489C87A" w14:textId="77777777" w:rsidR="00F444D2" w:rsidRPr="00F444D2" w:rsidRDefault="00F444D2" w:rsidP="00F444D2">
      <w:pPr>
        <w:tabs>
          <w:tab w:val="left" w:pos="1100"/>
        </w:tabs>
        <w:jc w:val="both"/>
        <w:rPr>
          <w:rFonts w:ascii="Times New Roman" w:hAnsi="Times New Roman" w:cs="Times New Roman"/>
        </w:rPr>
      </w:pPr>
    </w:p>
    <w:p w14:paraId="404CB3C3" w14:textId="3AEF1780"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#1 Participant List</w:t>
      </w:r>
    </w:p>
    <w:p w14:paraId="04DCB7A8" w14:textId="77777777" w:rsidR="00F444D2" w:rsidRPr="00F444D2" w:rsidRDefault="00F444D2" w:rsidP="00F444D2">
      <w:pPr>
        <w:tabs>
          <w:tab w:val="left" w:pos="1100"/>
        </w:tabs>
        <w:jc w:val="both"/>
        <w:rPr>
          <w:rFonts w:ascii="Times New Roman" w:hAnsi="Times New Roman" w:cs="Times New Roman"/>
        </w:rPr>
      </w:pPr>
    </w:p>
    <w:p w14:paraId="0F98A1C3" w14:textId="77777777" w:rsidR="007656B4" w:rsidRDefault="007656B4" w:rsidP="007656B4">
      <w:pPr>
        <w:tabs>
          <w:tab w:val="left" w:pos="1100"/>
        </w:tabs>
        <w:ind w:left="420"/>
        <w:jc w:val="both"/>
      </w:pPr>
    </w:p>
    <w:tbl>
      <w:tblPr>
        <w:tblStyle w:val="1-1"/>
        <w:tblW w:w="0" w:type="auto"/>
        <w:tblLook w:val="04A0" w:firstRow="1" w:lastRow="0" w:firstColumn="1" w:lastColumn="0" w:noHBand="0" w:noVBand="1"/>
      </w:tblPr>
      <w:tblGrid>
        <w:gridCol w:w="1661"/>
        <w:gridCol w:w="2478"/>
        <w:gridCol w:w="1083"/>
        <w:gridCol w:w="991"/>
        <w:gridCol w:w="944"/>
        <w:gridCol w:w="1139"/>
      </w:tblGrid>
      <w:tr w:rsidR="007656B4" w:rsidRPr="009B3C14" w14:paraId="102909A9" w14:textId="50510E4D" w:rsidTr="00FF1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6D82687D" w14:textId="77777777" w:rsidR="007656B4" w:rsidRPr="009B3C14" w:rsidRDefault="007656B4" w:rsidP="00FF1F70">
            <w:pPr>
              <w:tabs>
                <w:tab w:val="left" w:pos="1100"/>
              </w:tabs>
              <w:rPr>
                <w:sz w:val="20"/>
              </w:rPr>
            </w:pPr>
            <w:r w:rsidRPr="009B3C14">
              <w:rPr>
                <w:sz w:val="20"/>
              </w:rPr>
              <w:t>Name</w:t>
            </w:r>
          </w:p>
        </w:tc>
        <w:tc>
          <w:tcPr>
            <w:tcW w:w="2490" w:type="dxa"/>
          </w:tcPr>
          <w:p w14:paraId="3EEF7B85"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Affiliation</w:t>
            </w:r>
          </w:p>
        </w:tc>
        <w:tc>
          <w:tcPr>
            <w:tcW w:w="1085" w:type="dxa"/>
          </w:tcPr>
          <w:p w14:paraId="04627DC1"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#1</w:t>
            </w:r>
          </w:p>
        </w:tc>
        <w:tc>
          <w:tcPr>
            <w:tcW w:w="992" w:type="dxa"/>
          </w:tcPr>
          <w:p w14:paraId="517EFFD2"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#2</w:t>
            </w:r>
          </w:p>
        </w:tc>
        <w:tc>
          <w:tcPr>
            <w:tcW w:w="922" w:type="dxa"/>
          </w:tcPr>
          <w:p w14:paraId="78C3A856" w14:textId="0760FFC8"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#3</w:t>
            </w:r>
          </w:p>
        </w:tc>
        <w:tc>
          <w:tcPr>
            <w:tcW w:w="1142" w:type="dxa"/>
          </w:tcPr>
          <w:p w14:paraId="509E7B62" w14:textId="1B032123"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#4</w:t>
            </w:r>
          </w:p>
        </w:tc>
      </w:tr>
      <w:tr w:rsidR="007656B4" w:rsidRPr="009B3C14" w14:paraId="622CBCEB" w14:textId="6AF04F84" w:rsidTr="00FF1F70">
        <w:tc>
          <w:tcPr>
            <w:cnfStyle w:val="001000000000" w:firstRow="0" w:lastRow="0" w:firstColumn="1" w:lastColumn="0" w:oddVBand="0" w:evenVBand="0" w:oddHBand="0" w:evenHBand="0" w:firstRowFirstColumn="0" w:firstRowLastColumn="0" w:lastRowFirstColumn="0" w:lastRowLastColumn="0"/>
            <w:tcW w:w="1665" w:type="dxa"/>
          </w:tcPr>
          <w:p w14:paraId="1164613A" w14:textId="77777777" w:rsidR="007656B4" w:rsidRPr="009B3C14" w:rsidRDefault="007656B4" w:rsidP="00FF1F70">
            <w:pPr>
              <w:tabs>
                <w:tab w:val="left" w:pos="1100"/>
              </w:tabs>
              <w:rPr>
                <w:sz w:val="20"/>
              </w:rPr>
            </w:pPr>
            <w:r w:rsidRPr="009B3C14">
              <w:rPr>
                <w:sz w:val="20"/>
              </w:rPr>
              <w:t>Lorenzo Vangelista</w:t>
            </w:r>
          </w:p>
        </w:tc>
        <w:tc>
          <w:tcPr>
            <w:tcW w:w="2490" w:type="dxa"/>
          </w:tcPr>
          <w:p w14:paraId="52F2B6D3" w14:textId="1E5D478A"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ins w:id="45" w:author="Lorenzo Vangelista" w:date="2025-02-06T11:00:00Z">
              <w:r>
                <w:rPr>
                  <w:sz w:val="20"/>
                </w:rPr>
                <w:t xml:space="preserve">Huawei/ </w:t>
              </w:r>
            </w:ins>
            <w:r w:rsidR="007656B4" w:rsidRPr="009B3C14">
              <w:rPr>
                <w:sz w:val="20"/>
              </w:rPr>
              <w:t xml:space="preserve">Wireless and More </w:t>
            </w:r>
            <w:ins w:id="46" w:author="Lorenzo Vangelista" w:date="2025-02-06T10:59:00Z">
              <w:r>
                <w:rPr>
                  <w:sz w:val="20"/>
                </w:rPr>
                <w:t>/</w:t>
              </w:r>
            </w:ins>
            <w:ins w:id="47" w:author="Lorenzo Vangelista" w:date="2025-02-06T11:00:00Z">
              <w:r>
                <w:rPr>
                  <w:sz w:val="20"/>
                </w:rPr>
                <w:t xml:space="preserve"> </w:t>
              </w:r>
            </w:ins>
            <w:del w:id="48" w:author="Lorenzo Vangelista" w:date="2025-02-06T10:59:00Z">
              <w:r w:rsidR="007656B4" w:rsidRPr="009B3C14" w:rsidDel="00607303">
                <w:rPr>
                  <w:sz w:val="20"/>
                </w:rPr>
                <w:delText>/ University of Padova</w:delText>
              </w:r>
            </w:del>
          </w:p>
        </w:tc>
        <w:tc>
          <w:tcPr>
            <w:tcW w:w="1085" w:type="dxa"/>
          </w:tcPr>
          <w:p w14:paraId="445CA4C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312B38B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757433D" w14:textId="29CB026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02770E4" w14:textId="2EFE7FD1"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5AB7797" w14:textId="2422B113" w:rsidTr="00FF1F70">
        <w:tc>
          <w:tcPr>
            <w:cnfStyle w:val="001000000000" w:firstRow="0" w:lastRow="0" w:firstColumn="1" w:lastColumn="0" w:oddVBand="0" w:evenVBand="0" w:oddHBand="0" w:evenHBand="0" w:firstRowFirstColumn="0" w:firstRowLastColumn="0" w:lastRowFirstColumn="0" w:lastRowLastColumn="0"/>
            <w:tcW w:w="1665" w:type="dxa"/>
          </w:tcPr>
          <w:p w14:paraId="695872CA" w14:textId="77777777" w:rsidR="007656B4" w:rsidRPr="009B3C14" w:rsidRDefault="007656B4" w:rsidP="00FF1F70">
            <w:pPr>
              <w:tabs>
                <w:tab w:val="left" w:pos="1100"/>
              </w:tabs>
              <w:rPr>
                <w:sz w:val="20"/>
              </w:rPr>
            </w:pPr>
            <w:r w:rsidRPr="009B3C14">
              <w:rPr>
                <w:sz w:val="20"/>
              </w:rPr>
              <w:t>Shen Yan</w:t>
            </w:r>
          </w:p>
        </w:tc>
        <w:tc>
          <w:tcPr>
            <w:tcW w:w="2490" w:type="dxa"/>
          </w:tcPr>
          <w:p w14:paraId="01388D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7187BA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F1578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85E919F" w14:textId="1C36EA9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61EFDC00" w14:textId="1119670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425581F" w14:textId="49D7CB62" w:rsidTr="00FF1F70">
        <w:tc>
          <w:tcPr>
            <w:cnfStyle w:val="001000000000" w:firstRow="0" w:lastRow="0" w:firstColumn="1" w:lastColumn="0" w:oddVBand="0" w:evenVBand="0" w:oddHBand="0" w:evenHBand="0" w:firstRowFirstColumn="0" w:firstRowLastColumn="0" w:lastRowFirstColumn="0" w:lastRowLastColumn="0"/>
            <w:tcW w:w="1665" w:type="dxa"/>
          </w:tcPr>
          <w:p w14:paraId="4E17D936" w14:textId="77777777" w:rsidR="007656B4" w:rsidRPr="009B3C14" w:rsidRDefault="007656B4" w:rsidP="00FF1F70">
            <w:pPr>
              <w:tabs>
                <w:tab w:val="left" w:pos="1100"/>
              </w:tabs>
              <w:rPr>
                <w:sz w:val="20"/>
              </w:rPr>
            </w:pPr>
            <w:r w:rsidRPr="009B3C14">
              <w:rPr>
                <w:sz w:val="20"/>
              </w:rPr>
              <w:t>Boris Bellalta</w:t>
            </w:r>
          </w:p>
        </w:tc>
        <w:tc>
          <w:tcPr>
            <w:tcW w:w="2490" w:type="dxa"/>
          </w:tcPr>
          <w:p w14:paraId="03F4C21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UPF</w:t>
            </w:r>
          </w:p>
        </w:tc>
        <w:tc>
          <w:tcPr>
            <w:tcW w:w="1085" w:type="dxa"/>
          </w:tcPr>
          <w:p w14:paraId="5FC78FA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05DFC21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2F7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A25134" w14:textId="2BF96FD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A5B8BF0" w14:textId="4C123997" w:rsidTr="00FF1F70">
        <w:tc>
          <w:tcPr>
            <w:cnfStyle w:val="001000000000" w:firstRow="0" w:lastRow="0" w:firstColumn="1" w:lastColumn="0" w:oddVBand="0" w:evenVBand="0" w:oddHBand="0" w:evenHBand="0" w:firstRowFirstColumn="0" w:firstRowLastColumn="0" w:lastRowFirstColumn="0" w:lastRowLastColumn="0"/>
            <w:tcW w:w="1665" w:type="dxa"/>
          </w:tcPr>
          <w:p w14:paraId="57B29BD1" w14:textId="77777777" w:rsidR="007656B4" w:rsidRPr="009B3C14" w:rsidRDefault="007656B4" w:rsidP="00FF1F70">
            <w:pPr>
              <w:tabs>
                <w:tab w:val="left" w:pos="1100"/>
              </w:tabs>
              <w:rPr>
                <w:sz w:val="20"/>
              </w:rPr>
            </w:pPr>
            <w:r w:rsidRPr="009B3C14">
              <w:rPr>
                <w:sz w:val="20"/>
              </w:rPr>
              <w:t>Tommi Jamsa</w:t>
            </w:r>
          </w:p>
        </w:tc>
        <w:tc>
          <w:tcPr>
            <w:tcW w:w="2490" w:type="dxa"/>
          </w:tcPr>
          <w:p w14:paraId="7A1072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 / Tommi Jamsa Consulting</w:t>
            </w:r>
          </w:p>
        </w:tc>
        <w:tc>
          <w:tcPr>
            <w:tcW w:w="1085" w:type="dxa"/>
          </w:tcPr>
          <w:p w14:paraId="6411D09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A7BCC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925FBD1" w14:textId="2E014B1E"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72383FE0" w14:textId="0A675EE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DAA3344" w14:textId="72F77566" w:rsidTr="00FF1F70">
        <w:tc>
          <w:tcPr>
            <w:cnfStyle w:val="001000000000" w:firstRow="0" w:lastRow="0" w:firstColumn="1" w:lastColumn="0" w:oddVBand="0" w:evenVBand="0" w:oddHBand="0" w:evenHBand="0" w:firstRowFirstColumn="0" w:firstRowLastColumn="0" w:lastRowFirstColumn="0" w:lastRowLastColumn="0"/>
            <w:tcW w:w="1665" w:type="dxa"/>
          </w:tcPr>
          <w:p w14:paraId="4514379A" w14:textId="77777777" w:rsidR="007656B4" w:rsidRPr="009B3C14" w:rsidRDefault="007656B4" w:rsidP="00FF1F70">
            <w:pPr>
              <w:tabs>
                <w:tab w:val="left" w:pos="1100"/>
              </w:tabs>
              <w:rPr>
                <w:sz w:val="20"/>
              </w:rPr>
            </w:pPr>
            <w:r w:rsidRPr="009B3C14">
              <w:rPr>
                <w:sz w:val="20"/>
              </w:rPr>
              <w:t>Vinod Kumar</w:t>
            </w:r>
          </w:p>
        </w:tc>
        <w:tc>
          <w:tcPr>
            <w:tcW w:w="2490" w:type="dxa"/>
          </w:tcPr>
          <w:p w14:paraId="33A5D86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WWRF</w:t>
            </w:r>
          </w:p>
        </w:tc>
        <w:tc>
          <w:tcPr>
            <w:tcW w:w="1085" w:type="dxa"/>
          </w:tcPr>
          <w:p w14:paraId="7C6AB5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4AF21A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A23AEE" w14:textId="35D816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1A5FC22B" w14:textId="508F59F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A995353" w14:textId="66A8A5B0" w:rsidTr="00FF1F70">
        <w:tc>
          <w:tcPr>
            <w:cnfStyle w:val="001000000000" w:firstRow="0" w:lastRow="0" w:firstColumn="1" w:lastColumn="0" w:oddVBand="0" w:evenVBand="0" w:oddHBand="0" w:evenHBand="0" w:firstRowFirstColumn="0" w:firstRowLastColumn="0" w:lastRowFirstColumn="0" w:lastRowLastColumn="0"/>
            <w:tcW w:w="1665" w:type="dxa"/>
          </w:tcPr>
          <w:p w14:paraId="357DBBBA" w14:textId="77777777" w:rsidR="007656B4" w:rsidRPr="009B3C14" w:rsidRDefault="007656B4" w:rsidP="00FF1F70">
            <w:pPr>
              <w:tabs>
                <w:tab w:val="left" w:pos="1100"/>
              </w:tabs>
              <w:rPr>
                <w:sz w:val="20"/>
              </w:rPr>
            </w:pPr>
            <w:r w:rsidRPr="009B3C14">
              <w:rPr>
                <w:sz w:val="20"/>
              </w:rPr>
              <w:t>Thomas Li Li</w:t>
            </w:r>
          </w:p>
        </w:tc>
        <w:tc>
          <w:tcPr>
            <w:tcW w:w="2490" w:type="dxa"/>
          </w:tcPr>
          <w:p w14:paraId="3397AA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5C75123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247E14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1D53DBB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EE9485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442E68CC" w14:textId="068A52E3" w:rsidTr="00FF1F70">
        <w:tc>
          <w:tcPr>
            <w:cnfStyle w:val="001000000000" w:firstRow="0" w:lastRow="0" w:firstColumn="1" w:lastColumn="0" w:oddVBand="0" w:evenVBand="0" w:oddHBand="0" w:evenHBand="0" w:firstRowFirstColumn="0" w:firstRowLastColumn="0" w:lastRowFirstColumn="0" w:lastRowLastColumn="0"/>
            <w:tcW w:w="1665" w:type="dxa"/>
          </w:tcPr>
          <w:p w14:paraId="171E99C1" w14:textId="77777777" w:rsidR="007656B4" w:rsidRPr="009B3C14" w:rsidRDefault="007656B4" w:rsidP="00FF1F70">
            <w:pPr>
              <w:tabs>
                <w:tab w:val="left" w:pos="1100"/>
              </w:tabs>
              <w:rPr>
                <w:sz w:val="20"/>
              </w:rPr>
            </w:pPr>
            <w:r w:rsidRPr="009B3C14">
              <w:rPr>
                <w:sz w:val="20"/>
              </w:rPr>
              <w:t>Xu Li</w:t>
            </w:r>
          </w:p>
        </w:tc>
        <w:tc>
          <w:tcPr>
            <w:tcW w:w="2490" w:type="dxa"/>
          </w:tcPr>
          <w:p w14:paraId="0BFD4B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F49CE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D904ED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5F54FDC" w14:textId="55C4B92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039A7103" w14:textId="7186138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58ED352" w14:textId="56EE2973" w:rsidTr="00FF1F70">
        <w:tc>
          <w:tcPr>
            <w:cnfStyle w:val="001000000000" w:firstRow="0" w:lastRow="0" w:firstColumn="1" w:lastColumn="0" w:oddVBand="0" w:evenVBand="0" w:oddHBand="0" w:evenHBand="0" w:firstRowFirstColumn="0" w:firstRowLastColumn="0" w:lastRowFirstColumn="0" w:lastRowLastColumn="0"/>
            <w:tcW w:w="1665" w:type="dxa"/>
          </w:tcPr>
          <w:p w14:paraId="43774542" w14:textId="77777777" w:rsidR="007656B4" w:rsidRPr="009B3C14" w:rsidRDefault="007656B4" w:rsidP="00FF1F70">
            <w:pPr>
              <w:tabs>
                <w:tab w:val="left" w:pos="1100"/>
              </w:tabs>
              <w:rPr>
                <w:sz w:val="20"/>
              </w:rPr>
            </w:pPr>
            <w:r w:rsidRPr="009B3C14">
              <w:rPr>
                <w:sz w:val="20"/>
              </w:rPr>
              <w:t>Micky Mehta</w:t>
            </w:r>
          </w:p>
        </w:tc>
        <w:tc>
          <w:tcPr>
            <w:tcW w:w="2490" w:type="dxa"/>
          </w:tcPr>
          <w:p w14:paraId="51A8C5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Pharrowtech</w:t>
            </w:r>
          </w:p>
        </w:tc>
        <w:tc>
          <w:tcPr>
            <w:tcW w:w="1085" w:type="dxa"/>
          </w:tcPr>
          <w:p w14:paraId="529D4A6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73C762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25877C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9B904C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B732AE3" w14:textId="19FA3F7C" w:rsidTr="00FF1F70">
        <w:tc>
          <w:tcPr>
            <w:cnfStyle w:val="001000000000" w:firstRow="0" w:lastRow="0" w:firstColumn="1" w:lastColumn="0" w:oddVBand="0" w:evenVBand="0" w:oddHBand="0" w:evenHBand="0" w:firstRowFirstColumn="0" w:firstRowLastColumn="0" w:lastRowFirstColumn="0" w:lastRowLastColumn="0"/>
            <w:tcW w:w="1665" w:type="dxa"/>
          </w:tcPr>
          <w:p w14:paraId="334DE082" w14:textId="77777777" w:rsidR="007656B4" w:rsidRPr="009B3C14" w:rsidRDefault="007656B4" w:rsidP="00FF1F70">
            <w:pPr>
              <w:tabs>
                <w:tab w:val="left" w:pos="1100"/>
              </w:tabs>
              <w:rPr>
                <w:sz w:val="20"/>
              </w:rPr>
            </w:pPr>
            <w:r w:rsidRPr="009B3C14">
              <w:rPr>
                <w:sz w:val="20"/>
              </w:rPr>
              <w:t>Youssef Nasser</w:t>
            </w:r>
          </w:p>
        </w:tc>
        <w:tc>
          <w:tcPr>
            <w:tcW w:w="2490" w:type="dxa"/>
          </w:tcPr>
          <w:p w14:paraId="4DAAAE6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Greenerwave</w:t>
            </w:r>
          </w:p>
        </w:tc>
        <w:tc>
          <w:tcPr>
            <w:tcW w:w="1085" w:type="dxa"/>
          </w:tcPr>
          <w:p w14:paraId="27F14A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6EBE73F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D4035B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623A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5F6AEF7A" w14:textId="435A2C43" w:rsidTr="00FF1F70">
        <w:tc>
          <w:tcPr>
            <w:cnfStyle w:val="001000000000" w:firstRow="0" w:lastRow="0" w:firstColumn="1" w:lastColumn="0" w:oddVBand="0" w:evenVBand="0" w:oddHBand="0" w:evenHBand="0" w:firstRowFirstColumn="0" w:firstRowLastColumn="0" w:lastRowFirstColumn="0" w:lastRowLastColumn="0"/>
            <w:tcW w:w="1665" w:type="dxa"/>
          </w:tcPr>
          <w:p w14:paraId="2C4118D0" w14:textId="77777777" w:rsidR="007656B4" w:rsidRPr="009B3C14" w:rsidRDefault="007656B4" w:rsidP="00FF1F70">
            <w:pPr>
              <w:tabs>
                <w:tab w:val="left" w:pos="1100"/>
              </w:tabs>
              <w:rPr>
                <w:sz w:val="20"/>
              </w:rPr>
            </w:pPr>
            <w:r w:rsidRPr="009B3C14">
              <w:rPr>
                <w:sz w:val="20"/>
              </w:rPr>
              <w:t>Juan Carlos Mora</w:t>
            </w:r>
          </w:p>
        </w:tc>
        <w:tc>
          <w:tcPr>
            <w:tcW w:w="2490" w:type="dxa"/>
          </w:tcPr>
          <w:p w14:paraId="5861AEF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DEKRA</w:t>
            </w:r>
          </w:p>
        </w:tc>
        <w:tc>
          <w:tcPr>
            <w:tcW w:w="1085" w:type="dxa"/>
          </w:tcPr>
          <w:p w14:paraId="368123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32A78D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DDF49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560E5DF" w14:textId="26594E4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F178B38" w14:textId="215F8C8E" w:rsidTr="00FF1F70">
        <w:tc>
          <w:tcPr>
            <w:cnfStyle w:val="001000000000" w:firstRow="0" w:lastRow="0" w:firstColumn="1" w:lastColumn="0" w:oddVBand="0" w:evenVBand="0" w:oddHBand="0" w:evenHBand="0" w:firstRowFirstColumn="0" w:firstRowLastColumn="0" w:lastRowFirstColumn="0" w:lastRowLastColumn="0"/>
            <w:tcW w:w="1665" w:type="dxa"/>
          </w:tcPr>
          <w:p w14:paraId="24720293" w14:textId="77777777" w:rsidR="007656B4" w:rsidRPr="009B3C14" w:rsidRDefault="007656B4" w:rsidP="00FF1F70">
            <w:pPr>
              <w:tabs>
                <w:tab w:val="left" w:pos="1100"/>
              </w:tabs>
              <w:rPr>
                <w:sz w:val="20"/>
              </w:rPr>
            </w:pPr>
            <w:r w:rsidRPr="009B3C14">
              <w:rPr>
                <w:sz w:val="20"/>
              </w:rPr>
              <w:lastRenderedPageBreak/>
              <w:t>Luis Jorge Romero</w:t>
            </w:r>
          </w:p>
        </w:tc>
        <w:tc>
          <w:tcPr>
            <w:tcW w:w="2490" w:type="dxa"/>
          </w:tcPr>
          <w:p w14:paraId="44D9806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Comentropy</w:t>
            </w:r>
          </w:p>
        </w:tc>
        <w:tc>
          <w:tcPr>
            <w:tcW w:w="1085" w:type="dxa"/>
          </w:tcPr>
          <w:p w14:paraId="672059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F1621B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15D7E4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99FF6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01BF4C2" w14:textId="38CD1BA7" w:rsidTr="00FF1F70">
        <w:tc>
          <w:tcPr>
            <w:cnfStyle w:val="001000000000" w:firstRow="0" w:lastRow="0" w:firstColumn="1" w:lastColumn="0" w:oddVBand="0" w:evenVBand="0" w:oddHBand="0" w:evenHBand="0" w:firstRowFirstColumn="0" w:firstRowLastColumn="0" w:lastRowFirstColumn="0" w:lastRowLastColumn="0"/>
            <w:tcW w:w="1665" w:type="dxa"/>
          </w:tcPr>
          <w:p w14:paraId="7544D036" w14:textId="77777777" w:rsidR="007656B4" w:rsidRPr="009B3C14" w:rsidRDefault="007656B4" w:rsidP="00FF1F70">
            <w:pPr>
              <w:tabs>
                <w:tab w:val="left" w:pos="1100"/>
              </w:tabs>
              <w:rPr>
                <w:sz w:val="20"/>
              </w:rPr>
            </w:pPr>
            <w:r w:rsidRPr="009B3C14">
              <w:rPr>
                <w:sz w:val="20"/>
              </w:rPr>
              <w:t>Theodoros Tsiftsis</w:t>
            </w:r>
          </w:p>
        </w:tc>
        <w:tc>
          <w:tcPr>
            <w:tcW w:w="2490" w:type="dxa"/>
          </w:tcPr>
          <w:p w14:paraId="6BF4A4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Thessaly</w:t>
            </w:r>
          </w:p>
        </w:tc>
        <w:tc>
          <w:tcPr>
            <w:tcW w:w="1085" w:type="dxa"/>
          </w:tcPr>
          <w:p w14:paraId="2369B9F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A0F82D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09D275" w14:textId="1B29D38A"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FAA9A14" w14:textId="5B69D33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EDDD042" w14:textId="3EE5C4E3" w:rsidTr="00FF1F70">
        <w:tc>
          <w:tcPr>
            <w:cnfStyle w:val="001000000000" w:firstRow="0" w:lastRow="0" w:firstColumn="1" w:lastColumn="0" w:oddVBand="0" w:evenVBand="0" w:oddHBand="0" w:evenHBand="0" w:firstRowFirstColumn="0" w:firstRowLastColumn="0" w:lastRowFirstColumn="0" w:lastRowLastColumn="0"/>
            <w:tcW w:w="1665" w:type="dxa"/>
          </w:tcPr>
          <w:p w14:paraId="3B899137" w14:textId="77777777" w:rsidR="007656B4" w:rsidRPr="009B3C14" w:rsidRDefault="007656B4" w:rsidP="00FF1F70">
            <w:pPr>
              <w:tabs>
                <w:tab w:val="left" w:pos="1100"/>
              </w:tabs>
              <w:rPr>
                <w:sz w:val="20"/>
              </w:rPr>
            </w:pPr>
            <w:r w:rsidRPr="009B3C14">
              <w:rPr>
                <w:sz w:val="20"/>
              </w:rPr>
              <w:t>Lei Wan</w:t>
            </w:r>
          </w:p>
        </w:tc>
        <w:tc>
          <w:tcPr>
            <w:tcW w:w="2490" w:type="dxa"/>
          </w:tcPr>
          <w:p w14:paraId="2794C38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111EA02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EF3179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22469F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FBF07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58279EF" w14:textId="2E849F26" w:rsidTr="00FF1F70">
        <w:tc>
          <w:tcPr>
            <w:cnfStyle w:val="001000000000" w:firstRow="0" w:lastRow="0" w:firstColumn="1" w:lastColumn="0" w:oddVBand="0" w:evenVBand="0" w:oddHBand="0" w:evenHBand="0" w:firstRowFirstColumn="0" w:firstRowLastColumn="0" w:lastRowFirstColumn="0" w:lastRowLastColumn="0"/>
            <w:tcW w:w="1665" w:type="dxa"/>
          </w:tcPr>
          <w:p w14:paraId="0E8B2EE0" w14:textId="77777777" w:rsidR="007656B4" w:rsidRPr="009B3C14" w:rsidRDefault="007656B4" w:rsidP="00FF1F70">
            <w:pPr>
              <w:tabs>
                <w:tab w:val="left" w:pos="1100"/>
              </w:tabs>
              <w:rPr>
                <w:sz w:val="20"/>
              </w:rPr>
            </w:pPr>
            <w:r w:rsidRPr="009B3C14">
              <w:rPr>
                <w:sz w:val="20"/>
              </w:rPr>
              <w:t>Jianfeng Wang</w:t>
            </w:r>
          </w:p>
        </w:tc>
        <w:tc>
          <w:tcPr>
            <w:tcW w:w="2490" w:type="dxa"/>
          </w:tcPr>
          <w:p w14:paraId="0C91F2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Lenovo</w:t>
            </w:r>
          </w:p>
        </w:tc>
        <w:tc>
          <w:tcPr>
            <w:tcW w:w="1085" w:type="dxa"/>
          </w:tcPr>
          <w:p w14:paraId="55FE1E2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0D6A4F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24F40F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DA4A4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2798B61" w14:textId="4161291D" w:rsidTr="00FF1F70">
        <w:tc>
          <w:tcPr>
            <w:cnfStyle w:val="001000000000" w:firstRow="0" w:lastRow="0" w:firstColumn="1" w:lastColumn="0" w:oddVBand="0" w:evenVBand="0" w:oddHBand="0" w:evenHBand="0" w:firstRowFirstColumn="0" w:firstRowLastColumn="0" w:lastRowFirstColumn="0" w:lastRowLastColumn="0"/>
            <w:tcW w:w="1665" w:type="dxa"/>
          </w:tcPr>
          <w:p w14:paraId="498C8B22" w14:textId="77777777" w:rsidR="007656B4" w:rsidRPr="009B3C14" w:rsidRDefault="007656B4" w:rsidP="00FF1F70">
            <w:pPr>
              <w:tabs>
                <w:tab w:val="left" w:pos="1100"/>
              </w:tabs>
              <w:rPr>
                <w:sz w:val="20"/>
              </w:rPr>
            </w:pPr>
            <w:r w:rsidRPr="009B3C14">
              <w:rPr>
                <w:sz w:val="20"/>
              </w:rPr>
              <w:t>Michele Zorzi</w:t>
            </w:r>
          </w:p>
        </w:tc>
        <w:tc>
          <w:tcPr>
            <w:tcW w:w="2490" w:type="dxa"/>
          </w:tcPr>
          <w:p w14:paraId="2FC271DE" w14:textId="49B911FA"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ins w:id="49" w:author="Lorenzo Vangelista" w:date="2025-02-06T11:00:00Z">
              <w:r>
                <w:rPr>
                  <w:sz w:val="20"/>
                </w:rPr>
                <w:t xml:space="preserve">Huawei / </w:t>
              </w:r>
            </w:ins>
            <w:r w:rsidR="007656B4" w:rsidRPr="009B3C14">
              <w:rPr>
                <w:sz w:val="20"/>
              </w:rPr>
              <w:t xml:space="preserve">Wireless and More </w:t>
            </w:r>
            <w:del w:id="50" w:author="Lorenzo Vangelista" w:date="2025-02-06T11:00:00Z">
              <w:r w:rsidR="007656B4" w:rsidRPr="009B3C14" w:rsidDel="00607303">
                <w:rPr>
                  <w:sz w:val="20"/>
                </w:rPr>
                <w:delText>/ University of Padova</w:delText>
              </w:r>
            </w:del>
          </w:p>
        </w:tc>
        <w:tc>
          <w:tcPr>
            <w:tcW w:w="1085" w:type="dxa"/>
          </w:tcPr>
          <w:p w14:paraId="5197154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C19525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0C43D8B0" w14:textId="3F53B20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7731FC4" w14:textId="68FCEF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968CA77" w14:textId="26968110" w:rsidTr="00FF1F70">
        <w:tc>
          <w:tcPr>
            <w:cnfStyle w:val="001000000000" w:firstRow="0" w:lastRow="0" w:firstColumn="1" w:lastColumn="0" w:oddVBand="0" w:evenVBand="0" w:oddHBand="0" w:evenHBand="0" w:firstRowFirstColumn="0" w:firstRowLastColumn="0" w:lastRowFirstColumn="0" w:lastRowLastColumn="0"/>
            <w:tcW w:w="1665" w:type="dxa"/>
          </w:tcPr>
          <w:p w14:paraId="6BE50105" w14:textId="77777777" w:rsidR="007656B4" w:rsidRPr="009B3C14" w:rsidRDefault="007656B4" w:rsidP="00FF1F70">
            <w:pPr>
              <w:tabs>
                <w:tab w:val="left" w:pos="1100"/>
              </w:tabs>
              <w:rPr>
                <w:sz w:val="20"/>
              </w:rPr>
            </w:pPr>
            <w:r w:rsidRPr="009B3C14">
              <w:rPr>
                <w:rFonts w:hint="eastAsia"/>
                <w:sz w:val="20"/>
              </w:rPr>
              <w:t>Henk V</w:t>
            </w:r>
            <w:r w:rsidRPr="009B3C14">
              <w:rPr>
                <w:sz w:val="20"/>
              </w:rPr>
              <w:t>e</w:t>
            </w:r>
            <w:r w:rsidRPr="009B3C14">
              <w:rPr>
                <w:rFonts w:hint="eastAsia"/>
                <w:sz w:val="20"/>
              </w:rPr>
              <w:t>ldhuis</w:t>
            </w:r>
          </w:p>
        </w:tc>
        <w:tc>
          <w:tcPr>
            <w:tcW w:w="2490" w:type="dxa"/>
          </w:tcPr>
          <w:p w14:paraId="4B65158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CSA</w:t>
            </w:r>
          </w:p>
        </w:tc>
        <w:tc>
          <w:tcPr>
            <w:tcW w:w="1085" w:type="dxa"/>
          </w:tcPr>
          <w:p w14:paraId="7FF7A7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AE1899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8556B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E21B0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26DAB99" w14:textId="5B32C72F" w:rsidTr="00FF1F70">
        <w:tc>
          <w:tcPr>
            <w:cnfStyle w:val="001000000000" w:firstRow="0" w:lastRow="0" w:firstColumn="1" w:lastColumn="0" w:oddVBand="0" w:evenVBand="0" w:oddHBand="0" w:evenHBand="0" w:firstRowFirstColumn="0" w:firstRowLastColumn="0" w:lastRowFirstColumn="0" w:lastRowLastColumn="0"/>
            <w:tcW w:w="1665" w:type="dxa"/>
          </w:tcPr>
          <w:p w14:paraId="642BF1D3" w14:textId="77777777" w:rsidR="007656B4" w:rsidRPr="009B3C14" w:rsidRDefault="007656B4" w:rsidP="00FF1F70">
            <w:pPr>
              <w:tabs>
                <w:tab w:val="left" w:pos="1100"/>
              </w:tabs>
              <w:rPr>
                <w:sz w:val="20"/>
              </w:rPr>
            </w:pPr>
            <w:r w:rsidRPr="009B3C14">
              <w:rPr>
                <w:rFonts w:hint="eastAsia"/>
                <w:sz w:val="20"/>
              </w:rPr>
              <w:t>Francisco Fons</w:t>
            </w:r>
          </w:p>
        </w:tc>
        <w:tc>
          <w:tcPr>
            <w:tcW w:w="2490" w:type="dxa"/>
          </w:tcPr>
          <w:p w14:paraId="04E907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Huawei</w:t>
            </w:r>
          </w:p>
        </w:tc>
        <w:tc>
          <w:tcPr>
            <w:tcW w:w="1085" w:type="dxa"/>
          </w:tcPr>
          <w:p w14:paraId="7AC3C1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42E6FC6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7E19354" w14:textId="0B52407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6103D66" w14:textId="4DFA812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C698B20" w14:textId="78105E66" w:rsidTr="00FF1F70">
        <w:tc>
          <w:tcPr>
            <w:cnfStyle w:val="001000000000" w:firstRow="0" w:lastRow="0" w:firstColumn="1" w:lastColumn="0" w:oddVBand="0" w:evenVBand="0" w:oddHBand="0" w:evenHBand="0" w:firstRowFirstColumn="0" w:firstRowLastColumn="0" w:lastRowFirstColumn="0" w:lastRowLastColumn="0"/>
            <w:tcW w:w="1665" w:type="dxa"/>
          </w:tcPr>
          <w:p w14:paraId="345CDE8E" w14:textId="77777777" w:rsidR="007656B4" w:rsidRPr="009B3C14" w:rsidRDefault="007656B4" w:rsidP="00FF1F70">
            <w:pPr>
              <w:tabs>
                <w:tab w:val="left" w:pos="1100"/>
              </w:tabs>
              <w:rPr>
                <w:sz w:val="20"/>
              </w:rPr>
            </w:pPr>
            <w:r w:rsidRPr="009B3C14">
              <w:rPr>
                <w:sz w:val="20"/>
              </w:rPr>
              <w:t>Moray Rumney</w:t>
            </w:r>
          </w:p>
        </w:tc>
        <w:tc>
          <w:tcPr>
            <w:tcW w:w="2490" w:type="dxa"/>
          </w:tcPr>
          <w:p w14:paraId="69D2BC7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Rumney Telecoms</w:t>
            </w:r>
          </w:p>
        </w:tc>
        <w:tc>
          <w:tcPr>
            <w:tcW w:w="1085" w:type="dxa"/>
          </w:tcPr>
          <w:p w14:paraId="5495C52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0B9366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C6880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70261EC" w14:textId="2B1369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6C8197D" w14:textId="21735FBF" w:rsidTr="00FF1F70">
        <w:tc>
          <w:tcPr>
            <w:cnfStyle w:val="001000000000" w:firstRow="0" w:lastRow="0" w:firstColumn="1" w:lastColumn="0" w:oddVBand="0" w:evenVBand="0" w:oddHBand="0" w:evenHBand="0" w:firstRowFirstColumn="0" w:firstRowLastColumn="0" w:lastRowFirstColumn="0" w:lastRowLastColumn="0"/>
            <w:tcW w:w="1665" w:type="dxa"/>
          </w:tcPr>
          <w:p w14:paraId="680B25D0" w14:textId="77777777" w:rsidR="007656B4" w:rsidRPr="009B3C14" w:rsidRDefault="007656B4" w:rsidP="00FF1F70">
            <w:pPr>
              <w:tabs>
                <w:tab w:val="left" w:pos="1100"/>
              </w:tabs>
              <w:rPr>
                <w:sz w:val="20"/>
              </w:rPr>
            </w:pPr>
            <w:r w:rsidRPr="009B3C14">
              <w:rPr>
                <w:sz w:val="20"/>
              </w:rPr>
              <w:t>Hugo Bernadac</w:t>
            </w:r>
          </w:p>
        </w:tc>
        <w:tc>
          <w:tcPr>
            <w:tcW w:w="2490" w:type="dxa"/>
          </w:tcPr>
          <w:p w14:paraId="0EB6789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93C7B5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70548D9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C455C8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22CE10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03ABCCE" w14:textId="6EC19DAF" w:rsidTr="00FF1F70">
        <w:tc>
          <w:tcPr>
            <w:cnfStyle w:val="001000000000" w:firstRow="0" w:lastRow="0" w:firstColumn="1" w:lastColumn="0" w:oddVBand="0" w:evenVBand="0" w:oddHBand="0" w:evenHBand="0" w:firstRowFirstColumn="0" w:firstRowLastColumn="0" w:lastRowFirstColumn="0" w:lastRowLastColumn="0"/>
            <w:tcW w:w="1665" w:type="dxa"/>
          </w:tcPr>
          <w:p w14:paraId="7586CF8F" w14:textId="77777777" w:rsidR="007656B4" w:rsidRPr="009B3C14" w:rsidRDefault="007656B4" w:rsidP="00FF1F70">
            <w:pPr>
              <w:tabs>
                <w:tab w:val="left" w:pos="1100"/>
              </w:tabs>
              <w:rPr>
                <w:sz w:val="20"/>
              </w:rPr>
            </w:pPr>
            <w:r w:rsidRPr="009B3C14">
              <w:rPr>
                <w:sz w:val="20"/>
              </w:rPr>
              <w:t>Ignacio Rodriguez Larrad</w:t>
            </w:r>
          </w:p>
        </w:tc>
        <w:tc>
          <w:tcPr>
            <w:tcW w:w="2490" w:type="dxa"/>
          </w:tcPr>
          <w:p w14:paraId="4FD5A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Oviedo</w:t>
            </w:r>
          </w:p>
        </w:tc>
        <w:tc>
          <w:tcPr>
            <w:tcW w:w="1085" w:type="dxa"/>
          </w:tcPr>
          <w:p w14:paraId="52FE569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024DDD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157695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4CB421B" w14:textId="3C87954C"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9B6715B" w14:textId="54B3BF47" w:rsidTr="00FF1F70">
        <w:tc>
          <w:tcPr>
            <w:cnfStyle w:val="001000000000" w:firstRow="0" w:lastRow="0" w:firstColumn="1" w:lastColumn="0" w:oddVBand="0" w:evenVBand="0" w:oddHBand="0" w:evenHBand="0" w:firstRowFirstColumn="0" w:firstRowLastColumn="0" w:lastRowFirstColumn="0" w:lastRowLastColumn="0"/>
            <w:tcW w:w="1665" w:type="dxa"/>
          </w:tcPr>
          <w:p w14:paraId="6869E13C" w14:textId="77777777" w:rsidR="007656B4" w:rsidRPr="009B3C14" w:rsidRDefault="007656B4" w:rsidP="00FF1F70">
            <w:pPr>
              <w:tabs>
                <w:tab w:val="left" w:pos="1100"/>
              </w:tabs>
              <w:rPr>
                <w:sz w:val="20"/>
              </w:rPr>
            </w:pPr>
            <w:r w:rsidRPr="009B3C14">
              <w:rPr>
                <w:sz w:val="20"/>
              </w:rPr>
              <w:t>Jacob Zheng</w:t>
            </w:r>
          </w:p>
        </w:tc>
        <w:tc>
          <w:tcPr>
            <w:tcW w:w="2490" w:type="dxa"/>
          </w:tcPr>
          <w:p w14:paraId="40F2A6B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Eagle Drive</w:t>
            </w:r>
          </w:p>
        </w:tc>
        <w:tc>
          <w:tcPr>
            <w:tcW w:w="1085" w:type="dxa"/>
          </w:tcPr>
          <w:p w14:paraId="37F18D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48BEC5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677B58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EBDECD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D7FAF46" w14:textId="27340372" w:rsidTr="00FF1F70">
        <w:tc>
          <w:tcPr>
            <w:cnfStyle w:val="001000000000" w:firstRow="0" w:lastRow="0" w:firstColumn="1" w:lastColumn="0" w:oddVBand="0" w:evenVBand="0" w:oddHBand="0" w:evenHBand="0" w:firstRowFirstColumn="0" w:firstRowLastColumn="0" w:lastRowFirstColumn="0" w:lastRowLastColumn="0"/>
            <w:tcW w:w="1665" w:type="dxa"/>
          </w:tcPr>
          <w:p w14:paraId="472798E2" w14:textId="77777777" w:rsidR="007656B4" w:rsidRPr="009B3C14" w:rsidRDefault="007656B4" w:rsidP="00FF1F70">
            <w:pPr>
              <w:tabs>
                <w:tab w:val="left" w:pos="1100"/>
              </w:tabs>
              <w:rPr>
                <w:sz w:val="20"/>
              </w:rPr>
            </w:pPr>
            <w:r w:rsidRPr="009B3C14">
              <w:rPr>
                <w:sz w:val="20"/>
              </w:rPr>
              <w:t>David Zhangyuebo</w:t>
            </w:r>
          </w:p>
        </w:tc>
        <w:tc>
          <w:tcPr>
            <w:tcW w:w="2490" w:type="dxa"/>
          </w:tcPr>
          <w:p w14:paraId="5520F4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LinkOn Semiconductors</w:t>
            </w:r>
          </w:p>
        </w:tc>
        <w:tc>
          <w:tcPr>
            <w:tcW w:w="1085" w:type="dxa"/>
          </w:tcPr>
          <w:p w14:paraId="6C4B5A9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1DF45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FE819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174F24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7AD62F3" w14:textId="4E7E3FD1" w:rsidTr="00FF1F70">
        <w:tc>
          <w:tcPr>
            <w:cnfStyle w:val="001000000000" w:firstRow="0" w:lastRow="0" w:firstColumn="1" w:lastColumn="0" w:oddVBand="0" w:evenVBand="0" w:oddHBand="0" w:evenHBand="0" w:firstRowFirstColumn="0" w:firstRowLastColumn="0" w:lastRowFirstColumn="0" w:lastRowLastColumn="0"/>
            <w:tcW w:w="1665" w:type="dxa"/>
          </w:tcPr>
          <w:p w14:paraId="7673CC38" w14:textId="77777777" w:rsidR="007656B4" w:rsidRPr="009B3C14" w:rsidRDefault="007656B4" w:rsidP="00FF1F70">
            <w:pPr>
              <w:tabs>
                <w:tab w:val="left" w:pos="1100"/>
              </w:tabs>
              <w:rPr>
                <w:sz w:val="20"/>
              </w:rPr>
            </w:pPr>
            <w:r w:rsidRPr="009B3C14">
              <w:rPr>
                <w:sz w:val="20"/>
              </w:rPr>
              <w:t>Her Young Kyu</w:t>
            </w:r>
          </w:p>
        </w:tc>
        <w:tc>
          <w:tcPr>
            <w:tcW w:w="2490" w:type="dxa"/>
          </w:tcPr>
          <w:p w14:paraId="536E7E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LinkOn Semiconductors</w:t>
            </w:r>
          </w:p>
        </w:tc>
        <w:tc>
          <w:tcPr>
            <w:tcW w:w="1085" w:type="dxa"/>
          </w:tcPr>
          <w:p w14:paraId="50FB8F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DCEF5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84C321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5C63021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CBE8AF3" w14:textId="5D547CBB" w:rsidTr="00FF1F70">
        <w:tc>
          <w:tcPr>
            <w:cnfStyle w:val="001000000000" w:firstRow="0" w:lastRow="0" w:firstColumn="1" w:lastColumn="0" w:oddVBand="0" w:evenVBand="0" w:oddHBand="0" w:evenHBand="0" w:firstRowFirstColumn="0" w:firstRowLastColumn="0" w:lastRowFirstColumn="0" w:lastRowLastColumn="0"/>
            <w:tcW w:w="1665" w:type="dxa"/>
          </w:tcPr>
          <w:p w14:paraId="01BA059C" w14:textId="77777777" w:rsidR="007656B4" w:rsidRPr="009B3C14" w:rsidRDefault="007656B4" w:rsidP="00FF1F70">
            <w:pPr>
              <w:tabs>
                <w:tab w:val="left" w:pos="1100"/>
              </w:tabs>
              <w:rPr>
                <w:sz w:val="20"/>
              </w:rPr>
            </w:pPr>
            <w:r w:rsidRPr="009B3C14">
              <w:rPr>
                <w:sz w:val="20"/>
              </w:rPr>
              <w:t>Dor Chay</w:t>
            </w:r>
          </w:p>
        </w:tc>
        <w:tc>
          <w:tcPr>
            <w:tcW w:w="2490" w:type="dxa"/>
          </w:tcPr>
          <w:p w14:paraId="5875D26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3B1614D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92934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1FEC0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D41F13F" w14:textId="6F943F1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CEDB707" w14:textId="35D0B329" w:rsidTr="00FF1F70">
        <w:tc>
          <w:tcPr>
            <w:cnfStyle w:val="001000000000" w:firstRow="0" w:lastRow="0" w:firstColumn="1" w:lastColumn="0" w:oddVBand="0" w:evenVBand="0" w:oddHBand="0" w:evenHBand="0" w:firstRowFirstColumn="0" w:firstRowLastColumn="0" w:lastRowFirstColumn="0" w:lastRowLastColumn="0"/>
            <w:tcW w:w="1665" w:type="dxa"/>
          </w:tcPr>
          <w:p w14:paraId="54E556E8" w14:textId="77777777" w:rsidR="007656B4" w:rsidRPr="009B3C14" w:rsidRDefault="007656B4" w:rsidP="00FF1F70">
            <w:pPr>
              <w:tabs>
                <w:tab w:val="left" w:pos="1100"/>
              </w:tabs>
              <w:rPr>
                <w:sz w:val="20"/>
              </w:rPr>
            </w:pPr>
            <w:r w:rsidRPr="009B3C14">
              <w:rPr>
                <w:sz w:val="20"/>
              </w:rPr>
              <w:t>Yang Xiuzhu</w:t>
            </w:r>
          </w:p>
        </w:tc>
        <w:tc>
          <w:tcPr>
            <w:tcW w:w="2490" w:type="dxa"/>
          </w:tcPr>
          <w:p w14:paraId="7D43D8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2EE1E8A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BA6112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C1582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2760B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B00B14" w:rsidRPr="009B3C14" w14:paraId="50D1D581"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177EF7B" w14:textId="4252B6FF" w:rsidR="00B00B14" w:rsidRPr="009B3C14" w:rsidRDefault="00B00B14" w:rsidP="00B00B14">
            <w:pPr>
              <w:tabs>
                <w:tab w:val="left" w:pos="1100"/>
              </w:tabs>
              <w:rPr>
                <w:sz w:val="20"/>
              </w:rPr>
            </w:pPr>
            <w:r>
              <w:rPr>
                <w:sz w:val="20"/>
              </w:rPr>
              <w:t>Karthikesh Raju</w:t>
            </w:r>
          </w:p>
        </w:tc>
        <w:tc>
          <w:tcPr>
            <w:tcW w:w="2490" w:type="dxa"/>
          </w:tcPr>
          <w:p w14:paraId="312B1E99" w14:textId="308AD342"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BanyanWorks</w:t>
            </w:r>
          </w:p>
        </w:tc>
        <w:tc>
          <w:tcPr>
            <w:tcW w:w="1085" w:type="dxa"/>
          </w:tcPr>
          <w:p w14:paraId="5E41A70D"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7B284E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6A149F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49F5D79"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A093A70" w14:textId="77777777" w:rsidTr="00FF1F70">
        <w:tc>
          <w:tcPr>
            <w:cnfStyle w:val="001000000000" w:firstRow="0" w:lastRow="0" w:firstColumn="1" w:lastColumn="0" w:oddVBand="0" w:evenVBand="0" w:oddHBand="0" w:evenHBand="0" w:firstRowFirstColumn="0" w:firstRowLastColumn="0" w:lastRowFirstColumn="0" w:lastRowLastColumn="0"/>
            <w:tcW w:w="1665" w:type="dxa"/>
          </w:tcPr>
          <w:p w14:paraId="25697BB2" w14:textId="0A82934B" w:rsidR="007656B4" w:rsidRPr="009B3C14" w:rsidRDefault="007656B4" w:rsidP="00FF1F70">
            <w:pPr>
              <w:tabs>
                <w:tab w:val="left" w:pos="1100"/>
              </w:tabs>
              <w:rPr>
                <w:sz w:val="20"/>
              </w:rPr>
            </w:pPr>
            <w:r>
              <w:rPr>
                <w:sz w:val="20"/>
              </w:rPr>
              <w:t>Jordi Borras</w:t>
            </w:r>
          </w:p>
        </w:tc>
        <w:tc>
          <w:tcPr>
            <w:tcW w:w="2490" w:type="dxa"/>
          </w:tcPr>
          <w:p w14:paraId="5ABB1B21" w14:textId="118A5D5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570C95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8BF32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7A06C7B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129C220" w14:textId="6B1334F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6D84B8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18BFE1D6" w14:textId="5ECD9D8C" w:rsidR="007656B4" w:rsidRDefault="007656B4" w:rsidP="00FF1F70">
            <w:pPr>
              <w:tabs>
                <w:tab w:val="left" w:pos="1100"/>
              </w:tabs>
              <w:rPr>
                <w:sz w:val="20"/>
              </w:rPr>
            </w:pPr>
            <w:r>
              <w:rPr>
                <w:sz w:val="20"/>
              </w:rPr>
              <w:t>Albert Sanz</w:t>
            </w:r>
          </w:p>
        </w:tc>
        <w:tc>
          <w:tcPr>
            <w:tcW w:w="2490" w:type="dxa"/>
          </w:tcPr>
          <w:p w14:paraId="14478345" w14:textId="35822D14"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1683AE3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4BEED5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BA2E98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3E5ED94" w14:textId="4AE772F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1DF4EA4"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ED447EB" w14:textId="294602BA" w:rsidR="007656B4" w:rsidRDefault="007656B4" w:rsidP="00FF1F70">
            <w:pPr>
              <w:tabs>
                <w:tab w:val="left" w:pos="1100"/>
              </w:tabs>
              <w:rPr>
                <w:sz w:val="20"/>
              </w:rPr>
            </w:pPr>
            <w:r>
              <w:rPr>
                <w:sz w:val="20"/>
              </w:rPr>
              <w:t>Bart Vertenten</w:t>
            </w:r>
          </w:p>
        </w:tc>
        <w:tc>
          <w:tcPr>
            <w:tcW w:w="2490" w:type="dxa"/>
          </w:tcPr>
          <w:p w14:paraId="40D7F084" w14:textId="76B2CD77"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NXP</w:t>
            </w:r>
          </w:p>
        </w:tc>
        <w:tc>
          <w:tcPr>
            <w:tcW w:w="1085" w:type="dxa"/>
          </w:tcPr>
          <w:p w14:paraId="3732D23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33B869A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4B99F9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02CCDC9" w14:textId="36C711E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4DD516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0BA46A34" w14:textId="205C0BD6" w:rsidR="007656B4" w:rsidRDefault="007656B4" w:rsidP="00FF1F70">
            <w:pPr>
              <w:tabs>
                <w:tab w:val="left" w:pos="1100"/>
              </w:tabs>
              <w:rPr>
                <w:sz w:val="20"/>
              </w:rPr>
            </w:pPr>
            <w:r>
              <w:rPr>
                <w:sz w:val="20"/>
              </w:rPr>
              <w:t>Francisco Lobo</w:t>
            </w:r>
          </w:p>
        </w:tc>
        <w:tc>
          <w:tcPr>
            <w:tcW w:w="2490" w:type="dxa"/>
          </w:tcPr>
          <w:p w14:paraId="3D8AF80D" w14:textId="0DFAEFFE"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IDNEO</w:t>
            </w:r>
          </w:p>
        </w:tc>
        <w:tc>
          <w:tcPr>
            <w:tcW w:w="1085" w:type="dxa"/>
          </w:tcPr>
          <w:p w14:paraId="175AD62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2D752D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6990E6E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F80B7A" w14:textId="14FFECA3"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B00B14" w:rsidRPr="009B3C14" w14:paraId="3ACE0418" w14:textId="77777777" w:rsidTr="00FF1F70">
        <w:trPr>
          <w:trHeight w:val="387"/>
        </w:trPr>
        <w:tc>
          <w:tcPr>
            <w:cnfStyle w:val="001000000000" w:firstRow="0" w:lastRow="0" w:firstColumn="1" w:lastColumn="0" w:oddVBand="0" w:evenVBand="0" w:oddHBand="0" w:evenHBand="0" w:firstRowFirstColumn="0" w:firstRowLastColumn="0" w:lastRowFirstColumn="0" w:lastRowLastColumn="0"/>
            <w:tcW w:w="1665" w:type="dxa"/>
          </w:tcPr>
          <w:p w14:paraId="0C636EF4" w14:textId="4F500721" w:rsidR="00B00B14" w:rsidRDefault="00B00B14" w:rsidP="00FF1F70">
            <w:pPr>
              <w:tabs>
                <w:tab w:val="left" w:pos="1100"/>
              </w:tabs>
              <w:rPr>
                <w:sz w:val="20"/>
              </w:rPr>
            </w:pPr>
            <w:r>
              <w:rPr>
                <w:sz w:val="20"/>
              </w:rPr>
              <w:t>Tim Frost</w:t>
            </w:r>
          </w:p>
        </w:tc>
        <w:tc>
          <w:tcPr>
            <w:tcW w:w="2490" w:type="dxa"/>
          </w:tcPr>
          <w:p w14:paraId="5DA44BF3" w14:textId="4D113344"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MediaTek</w:t>
            </w:r>
          </w:p>
        </w:tc>
        <w:tc>
          <w:tcPr>
            <w:tcW w:w="1085" w:type="dxa"/>
          </w:tcPr>
          <w:p w14:paraId="03029ACA"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5F8E2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81D79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DD26087" w14:textId="0AEC0CC1"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bl>
    <w:p w14:paraId="66934C8D" w14:textId="77777777" w:rsidR="007656B4" w:rsidRDefault="007656B4" w:rsidP="007656B4">
      <w:pPr>
        <w:tabs>
          <w:tab w:val="left" w:pos="1100"/>
        </w:tabs>
        <w:ind w:left="420"/>
        <w:jc w:val="both"/>
      </w:pPr>
    </w:p>
    <w:p w14:paraId="227E5883" w14:textId="77777777" w:rsidR="00F444D2" w:rsidRPr="00F444D2" w:rsidRDefault="00F444D2" w:rsidP="00F444D2">
      <w:pPr>
        <w:tabs>
          <w:tab w:val="left" w:pos="1100"/>
        </w:tabs>
        <w:jc w:val="both"/>
        <w:rPr>
          <w:rFonts w:ascii="Times New Roman" w:hAnsi="Times New Roman" w:cs="Times New Roman"/>
        </w:rPr>
      </w:pPr>
    </w:p>
    <w:p w14:paraId="0352A280" w14:textId="77777777" w:rsidR="007656B4" w:rsidRDefault="007656B4" w:rsidP="007656B4">
      <w:pPr>
        <w:tabs>
          <w:tab w:val="left" w:pos="1100"/>
        </w:tabs>
        <w:ind w:left="200"/>
        <w:jc w:val="both"/>
        <w:rPr>
          <w:rFonts w:ascii="Times New Roman" w:hAnsi="Times New Roman" w:cs="Times New Roman"/>
        </w:rPr>
      </w:pPr>
    </w:p>
    <w:p w14:paraId="1430C93E" w14:textId="77777777"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#2 Contribution List</w:t>
      </w:r>
    </w:p>
    <w:p w14:paraId="2EA5009B" w14:textId="77777777" w:rsidR="007656B4" w:rsidRDefault="007656B4" w:rsidP="007656B4">
      <w:pPr>
        <w:tabs>
          <w:tab w:val="left" w:pos="1100"/>
        </w:tabs>
        <w:ind w:left="200"/>
        <w:jc w:val="both"/>
        <w:rPr>
          <w:rFonts w:ascii="Times New Roman" w:hAnsi="Times New Roman" w:cs="Times New Roman"/>
        </w:rPr>
      </w:pPr>
    </w:p>
    <w:tbl>
      <w:tblPr>
        <w:tblStyle w:val="10"/>
        <w:tblW w:w="0" w:type="auto"/>
        <w:tblLook w:val="04A0" w:firstRow="1" w:lastRow="0" w:firstColumn="1" w:lastColumn="0" w:noHBand="0" w:noVBand="1"/>
      </w:tblPr>
      <w:tblGrid>
        <w:gridCol w:w="963"/>
        <w:gridCol w:w="1157"/>
        <w:gridCol w:w="1294"/>
        <w:gridCol w:w="2379"/>
        <w:gridCol w:w="1267"/>
        <w:gridCol w:w="1236"/>
      </w:tblGrid>
      <w:tr w:rsidR="007656B4" w:rsidRPr="00557FD8" w14:paraId="2DE01211" w14:textId="77777777" w:rsidTr="00C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0B1503D1" w14:textId="77777777" w:rsidR="007656B4" w:rsidRPr="00A577A4" w:rsidRDefault="007656B4" w:rsidP="00A577A4">
            <w:pPr>
              <w:tabs>
                <w:tab w:val="left" w:pos="1100"/>
              </w:tabs>
              <w:jc w:val="both"/>
              <w:rPr>
                <w:rFonts w:ascii="Times New Roman" w:hAnsi="Times New Roman" w:cs="Times New Roman"/>
                <w:sz w:val="22"/>
              </w:rPr>
            </w:pPr>
            <w:r w:rsidRPr="00A577A4">
              <w:rPr>
                <w:rFonts w:ascii="Times New Roman" w:hAnsi="Times New Roman" w:cs="Times New Roman"/>
                <w:sz w:val="22"/>
              </w:rPr>
              <w:t>Tdoc#</w:t>
            </w:r>
          </w:p>
        </w:tc>
        <w:tc>
          <w:tcPr>
            <w:tcW w:w="1157" w:type="dxa"/>
          </w:tcPr>
          <w:p w14:paraId="404023A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Revised from</w:t>
            </w:r>
          </w:p>
        </w:tc>
        <w:tc>
          <w:tcPr>
            <w:tcW w:w="1294" w:type="dxa"/>
          </w:tcPr>
          <w:p w14:paraId="77A5408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Source</w:t>
            </w:r>
          </w:p>
        </w:tc>
        <w:tc>
          <w:tcPr>
            <w:tcW w:w="2379" w:type="dxa"/>
          </w:tcPr>
          <w:p w14:paraId="19AA0424"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Title</w:t>
            </w:r>
          </w:p>
        </w:tc>
        <w:tc>
          <w:tcPr>
            <w:tcW w:w="1267" w:type="dxa"/>
          </w:tcPr>
          <w:p w14:paraId="2A6DA56F"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Type</w:t>
            </w:r>
          </w:p>
        </w:tc>
        <w:tc>
          <w:tcPr>
            <w:tcW w:w="1236" w:type="dxa"/>
          </w:tcPr>
          <w:p w14:paraId="4B704A52"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Decision</w:t>
            </w:r>
          </w:p>
        </w:tc>
      </w:tr>
      <w:tr w:rsidR="007656B4" w:rsidRPr="00557FD8" w14:paraId="0CE4349F"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8A87F23" w14:textId="35EFCFBB" w:rsidR="007656B4" w:rsidRPr="00A577A4" w:rsidRDefault="00FA6221" w:rsidP="00A577A4">
            <w:pPr>
              <w:tabs>
                <w:tab w:val="left" w:pos="1100"/>
              </w:tabs>
              <w:jc w:val="both"/>
              <w:rPr>
                <w:rFonts w:ascii="Times New Roman" w:hAnsi="Times New Roman" w:cs="Times New Roman" w:hint="eastAsia"/>
                <w:sz w:val="22"/>
              </w:rPr>
            </w:pPr>
            <w:r>
              <w:rPr>
                <w:rFonts w:ascii="Times New Roman" w:hAnsi="Times New Roman" w:cs="Times New Roman" w:hint="eastAsia"/>
                <w:sz w:val="22"/>
              </w:rPr>
              <w:t>0021r2</w:t>
            </w:r>
          </w:p>
        </w:tc>
        <w:tc>
          <w:tcPr>
            <w:tcW w:w="1157" w:type="dxa"/>
          </w:tcPr>
          <w:p w14:paraId="13222168" w14:textId="6D5F5561"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Chair</w:t>
            </w:r>
          </w:p>
        </w:tc>
        <w:tc>
          <w:tcPr>
            <w:tcW w:w="1294" w:type="dxa"/>
          </w:tcPr>
          <w:p w14:paraId="1F685565" w14:textId="14C58C53"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Chair</w:t>
            </w:r>
          </w:p>
        </w:tc>
        <w:tc>
          <w:tcPr>
            <w:tcW w:w="2379" w:type="dxa"/>
          </w:tcPr>
          <w:p w14:paraId="00A0C987" w14:textId="610A050B"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Agenda</w:t>
            </w:r>
          </w:p>
        </w:tc>
        <w:tc>
          <w:tcPr>
            <w:tcW w:w="1267" w:type="dxa"/>
          </w:tcPr>
          <w:p w14:paraId="335FFE9C" w14:textId="5DB80178"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4B773DA" w14:textId="027ECE31"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6F303E93"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BF9A21C" w14:textId="1B243E6E"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lastRenderedPageBreak/>
              <w:t>0022r2</w:t>
            </w:r>
          </w:p>
        </w:tc>
        <w:tc>
          <w:tcPr>
            <w:tcW w:w="1157" w:type="dxa"/>
          </w:tcPr>
          <w:p w14:paraId="42CCD869" w14:textId="66ACB2A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Xu Li</w:t>
            </w:r>
          </w:p>
        </w:tc>
        <w:tc>
          <w:tcPr>
            <w:tcW w:w="1294" w:type="dxa"/>
          </w:tcPr>
          <w:p w14:paraId="47971A32" w14:textId="1BC834E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Xu Li</w:t>
            </w:r>
          </w:p>
        </w:tc>
        <w:tc>
          <w:tcPr>
            <w:tcW w:w="2379" w:type="dxa"/>
          </w:tcPr>
          <w:p w14:paraId="0AD4D924" w14:textId="186D365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Numerology Spatial Streams &amp; MCS</w:t>
            </w:r>
          </w:p>
        </w:tc>
        <w:tc>
          <w:tcPr>
            <w:tcW w:w="1267" w:type="dxa"/>
          </w:tcPr>
          <w:p w14:paraId="229AFFEA" w14:textId="243AA99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2F587293" w14:textId="798937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E81C2F1"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8DD910E" w14:textId="139CF611" w:rsidR="00FA6221" w:rsidRPr="00A577A4" w:rsidRDefault="00FA6221" w:rsidP="00FA6221">
            <w:pPr>
              <w:tabs>
                <w:tab w:val="left" w:pos="1100"/>
              </w:tabs>
              <w:jc w:val="both"/>
              <w:rPr>
                <w:rFonts w:ascii="Times New Roman" w:hAnsi="Times New Roman" w:cs="Times New Roman" w:hint="eastAsia"/>
                <w:b w:val="0"/>
                <w:bCs w:val="0"/>
                <w:sz w:val="22"/>
              </w:rPr>
            </w:pPr>
            <w:r>
              <w:rPr>
                <w:rFonts w:ascii="Times New Roman" w:hAnsi="Times New Roman" w:cs="Times New Roman" w:hint="eastAsia"/>
                <w:b w:val="0"/>
                <w:bCs w:val="0"/>
                <w:sz w:val="22"/>
              </w:rPr>
              <w:t>0023r0</w:t>
            </w:r>
          </w:p>
        </w:tc>
        <w:tc>
          <w:tcPr>
            <w:tcW w:w="1157" w:type="dxa"/>
          </w:tcPr>
          <w:p w14:paraId="7BA31169" w14:textId="1FB7F6A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Xu Li</w:t>
            </w:r>
          </w:p>
        </w:tc>
        <w:tc>
          <w:tcPr>
            <w:tcW w:w="1294" w:type="dxa"/>
          </w:tcPr>
          <w:p w14:paraId="39DFEAD9" w14:textId="6A45C33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Xiuzhu Yang</w:t>
            </w:r>
          </w:p>
        </w:tc>
        <w:tc>
          <w:tcPr>
            <w:tcW w:w="2379" w:type="dxa"/>
          </w:tcPr>
          <w:p w14:paraId="5E414A7E" w14:textId="7C36A9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Spatial Streams &amp; MCS</w:t>
            </w:r>
          </w:p>
        </w:tc>
        <w:tc>
          <w:tcPr>
            <w:tcW w:w="1267" w:type="dxa"/>
          </w:tcPr>
          <w:p w14:paraId="09D39E71" w14:textId="2031C91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672004A" w14:textId="30FD730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277CA4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D8B67EF" w14:textId="68B586AE"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0024r0</w:t>
            </w:r>
          </w:p>
        </w:tc>
        <w:tc>
          <w:tcPr>
            <w:tcW w:w="1157" w:type="dxa"/>
          </w:tcPr>
          <w:p w14:paraId="781F0B52" w14:textId="563FB6CC"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Tommi Jamsa</w:t>
            </w:r>
          </w:p>
        </w:tc>
        <w:tc>
          <w:tcPr>
            <w:tcW w:w="1294" w:type="dxa"/>
          </w:tcPr>
          <w:p w14:paraId="5A023E46" w14:textId="1529A70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Tommi Jamsa</w:t>
            </w:r>
          </w:p>
        </w:tc>
        <w:tc>
          <w:tcPr>
            <w:tcW w:w="2379" w:type="dxa"/>
          </w:tcPr>
          <w:p w14:paraId="231BFC71" w14:textId="637F4DB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SparkLink mmW Channel Model</w:t>
            </w:r>
          </w:p>
        </w:tc>
        <w:tc>
          <w:tcPr>
            <w:tcW w:w="1267" w:type="dxa"/>
          </w:tcPr>
          <w:p w14:paraId="03B03BF1" w14:textId="0632489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AF84B91" w14:textId="5218283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4662B5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98B089" w14:textId="39BCAF18"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0025r0</w:t>
            </w:r>
          </w:p>
        </w:tc>
        <w:tc>
          <w:tcPr>
            <w:tcW w:w="1157" w:type="dxa"/>
          </w:tcPr>
          <w:p w14:paraId="2FE4F43D" w14:textId="7BC830A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7D7A9F13" w14:textId="1098ECD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643590B7" w14:textId="5B96625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Beam Management</w:t>
            </w:r>
          </w:p>
        </w:tc>
        <w:tc>
          <w:tcPr>
            <w:tcW w:w="1267" w:type="dxa"/>
          </w:tcPr>
          <w:p w14:paraId="75FD9D36" w14:textId="03CBB1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D850D91" w14:textId="3873CDC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A5A000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E99CD99" w14:textId="4F4B1E0F"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0026r0</w:t>
            </w:r>
          </w:p>
        </w:tc>
        <w:tc>
          <w:tcPr>
            <w:tcW w:w="1157" w:type="dxa"/>
          </w:tcPr>
          <w:p w14:paraId="5D713F5F" w14:textId="71FF03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5C9902B7" w14:textId="5F30666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750A1333" w14:textId="6C0BA04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Association</w:t>
            </w:r>
          </w:p>
        </w:tc>
        <w:tc>
          <w:tcPr>
            <w:tcW w:w="1267" w:type="dxa"/>
          </w:tcPr>
          <w:p w14:paraId="1E8F7AE0" w14:textId="4DAAC26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16993DC" w14:textId="2AF0EB9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769194A4"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4D90136" w14:textId="165CB060"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0027r0</w:t>
            </w:r>
          </w:p>
        </w:tc>
        <w:tc>
          <w:tcPr>
            <w:tcW w:w="1157" w:type="dxa"/>
          </w:tcPr>
          <w:p w14:paraId="74105233" w14:textId="292D165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Shen Yan</w:t>
            </w:r>
          </w:p>
        </w:tc>
        <w:tc>
          <w:tcPr>
            <w:tcW w:w="1294" w:type="dxa"/>
          </w:tcPr>
          <w:p w14:paraId="312E69B6" w14:textId="0B73140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Shen Yan</w:t>
            </w:r>
          </w:p>
        </w:tc>
        <w:tc>
          <w:tcPr>
            <w:tcW w:w="2379" w:type="dxa"/>
          </w:tcPr>
          <w:p w14:paraId="5C9A3645" w14:textId="4324F5B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Copyright, IPR and Template</w:t>
            </w:r>
          </w:p>
        </w:tc>
        <w:tc>
          <w:tcPr>
            <w:tcW w:w="1267" w:type="dxa"/>
          </w:tcPr>
          <w:p w14:paraId="2320D607" w14:textId="4BCEC3D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Information</w:t>
            </w:r>
          </w:p>
        </w:tc>
        <w:tc>
          <w:tcPr>
            <w:tcW w:w="1236" w:type="dxa"/>
          </w:tcPr>
          <w:p w14:paraId="3DBF7FAB" w14:textId="4341077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226127B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0C7E3D" w14:textId="33D9E866"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0028r0</w:t>
            </w:r>
          </w:p>
        </w:tc>
        <w:tc>
          <w:tcPr>
            <w:tcW w:w="1157" w:type="dxa"/>
          </w:tcPr>
          <w:p w14:paraId="625395C4" w14:textId="2F8039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Xu Li</w:t>
            </w:r>
          </w:p>
        </w:tc>
        <w:tc>
          <w:tcPr>
            <w:tcW w:w="1294" w:type="dxa"/>
          </w:tcPr>
          <w:p w14:paraId="3BA57577" w14:textId="2AEBC8E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Xu Li</w:t>
            </w:r>
          </w:p>
        </w:tc>
        <w:tc>
          <w:tcPr>
            <w:tcW w:w="2379" w:type="dxa"/>
          </w:tcPr>
          <w:p w14:paraId="55983A55" w14:textId="701D49B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SparkLink Tutorial</w:t>
            </w:r>
            <w:r w:rsidRPr="00FA6221">
              <w:rPr>
                <w:rFonts w:ascii="Times New Roman" w:hAnsi="Times New Roman" w:cs="Times New Roman"/>
                <w:sz w:val="22"/>
              </w:rPr>
              <w:br/>
              <w:t>Synchronized Low-latency Broadband</w:t>
            </w:r>
          </w:p>
        </w:tc>
        <w:tc>
          <w:tcPr>
            <w:tcW w:w="1267" w:type="dxa"/>
          </w:tcPr>
          <w:p w14:paraId="4C02C27E" w14:textId="1A39AA0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20EC4008" w14:textId="6574F06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7220C06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B837BDA" w14:textId="44DFBAB0"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0029r1</w:t>
            </w:r>
          </w:p>
        </w:tc>
        <w:tc>
          <w:tcPr>
            <w:tcW w:w="1157" w:type="dxa"/>
          </w:tcPr>
          <w:p w14:paraId="5E332F2A" w14:textId="2437B5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Shen Yan</w:t>
            </w:r>
          </w:p>
        </w:tc>
        <w:tc>
          <w:tcPr>
            <w:tcW w:w="1294" w:type="dxa"/>
          </w:tcPr>
          <w:p w14:paraId="6CA53758" w14:textId="0A9EF30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Shen Yan</w:t>
            </w:r>
          </w:p>
        </w:tc>
        <w:tc>
          <w:tcPr>
            <w:tcW w:w="2379" w:type="dxa"/>
          </w:tcPr>
          <w:p w14:paraId="19492A0D" w14:textId="4AA7DF3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(the template file of 0027)</w:t>
            </w:r>
          </w:p>
        </w:tc>
        <w:tc>
          <w:tcPr>
            <w:tcW w:w="1267" w:type="dxa"/>
          </w:tcPr>
          <w:p w14:paraId="26DEEA99" w14:textId="3AE2D046"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50DABA0F" w14:textId="48A2996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669253D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7B75124" w14:textId="07302368"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0030r1</w:t>
            </w:r>
          </w:p>
        </w:tc>
        <w:tc>
          <w:tcPr>
            <w:tcW w:w="1157" w:type="dxa"/>
          </w:tcPr>
          <w:p w14:paraId="5EB0BD4D" w14:textId="6962060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Theodoros Tsiftsis</w:t>
            </w:r>
          </w:p>
        </w:tc>
        <w:tc>
          <w:tcPr>
            <w:tcW w:w="1294" w:type="dxa"/>
          </w:tcPr>
          <w:p w14:paraId="3D5B0A0A" w14:textId="1F2E80C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Theodoros Tsiftsis</w:t>
            </w:r>
          </w:p>
        </w:tc>
        <w:tc>
          <w:tcPr>
            <w:tcW w:w="2379" w:type="dxa"/>
          </w:tcPr>
          <w:p w14:paraId="689CFE04" w14:textId="5D967A7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TG2 Spectrum Study</w:t>
            </w:r>
          </w:p>
        </w:tc>
        <w:tc>
          <w:tcPr>
            <w:tcW w:w="1267" w:type="dxa"/>
          </w:tcPr>
          <w:p w14:paraId="69C9DE3B" w14:textId="2483CF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05F642A" w14:textId="6FC8731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A3D0149"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230913B" w14:textId="681E44C8"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0031r1</w:t>
            </w:r>
          </w:p>
        </w:tc>
        <w:tc>
          <w:tcPr>
            <w:tcW w:w="1157" w:type="dxa"/>
          </w:tcPr>
          <w:p w14:paraId="5C40537B" w14:textId="7DFD666E"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1294" w:type="dxa"/>
          </w:tcPr>
          <w:p w14:paraId="2ACF87BA" w14:textId="450CE4A6"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2379" w:type="dxa"/>
          </w:tcPr>
          <w:p w14:paraId="7696AF94" w14:textId="640C3D9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Use Case Description Format &amp; Version Management Proposal</w:t>
            </w:r>
          </w:p>
        </w:tc>
        <w:tc>
          <w:tcPr>
            <w:tcW w:w="1267" w:type="dxa"/>
          </w:tcPr>
          <w:p w14:paraId="0DDAA5C6" w14:textId="77F353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8164AB7" w14:textId="4CE3C13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C00183" w:rsidRPr="00557FD8" w14:paraId="6C195AC8"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87E3E38" w14:textId="27B30256" w:rsidR="00C00183" w:rsidRPr="00A577A4" w:rsidRDefault="00C00183" w:rsidP="00C00183">
            <w:pPr>
              <w:tabs>
                <w:tab w:val="left" w:pos="1100"/>
              </w:tabs>
              <w:jc w:val="both"/>
              <w:rPr>
                <w:rFonts w:ascii="Times New Roman" w:hAnsi="Times New Roman" w:cs="Times New Roman" w:hint="eastAsia"/>
                <w:sz w:val="22"/>
              </w:rPr>
            </w:pPr>
            <w:r>
              <w:rPr>
                <w:rFonts w:ascii="Times New Roman" w:hAnsi="Times New Roman" w:cs="Times New Roman" w:hint="eastAsia"/>
                <w:sz w:val="22"/>
              </w:rPr>
              <w:t>0032r0</w:t>
            </w:r>
          </w:p>
        </w:tc>
        <w:tc>
          <w:tcPr>
            <w:tcW w:w="1157" w:type="dxa"/>
          </w:tcPr>
          <w:p w14:paraId="4E25DB90" w14:textId="736530AE"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1294" w:type="dxa"/>
          </w:tcPr>
          <w:p w14:paraId="1D64F3DD" w14:textId="3F8516C8"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2379" w:type="dxa"/>
          </w:tcPr>
          <w:p w14:paraId="44EC22E0" w14:textId="16B242C5"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XR (Extended Reality) for Industrial, eHealth and entertainment applications / UC1_XR</w:t>
            </w:r>
          </w:p>
        </w:tc>
        <w:tc>
          <w:tcPr>
            <w:tcW w:w="1267" w:type="dxa"/>
          </w:tcPr>
          <w:p w14:paraId="3202D10E" w14:textId="5877FC53"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311ACC38" w14:textId="0E17CF7A"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27BD2AD"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3955E0E" w14:textId="3C9A6052" w:rsidR="00FA6221" w:rsidRPr="00A577A4" w:rsidRDefault="00FA6221" w:rsidP="00FA6221">
            <w:pPr>
              <w:tabs>
                <w:tab w:val="left" w:pos="1100"/>
              </w:tabs>
              <w:jc w:val="both"/>
              <w:rPr>
                <w:rFonts w:ascii="Times New Roman" w:hAnsi="Times New Roman" w:cs="Times New Roman" w:hint="eastAsia"/>
                <w:sz w:val="22"/>
              </w:rPr>
            </w:pPr>
            <w:r>
              <w:rPr>
                <w:rFonts w:ascii="Times New Roman" w:hAnsi="Times New Roman" w:cs="Times New Roman" w:hint="eastAsia"/>
                <w:sz w:val="22"/>
              </w:rPr>
              <w:t>0033r0</w:t>
            </w:r>
          </w:p>
        </w:tc>
        <w:tc>
          <w:tcPr>
            <w:tcW w:w="1157" w:type="dxa"/>
          </w:tcPr>
          <w:p w14:paraId="6445F7E1" w14:textId="75D5DE4B"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Tommi Jamsa</w:t>
            </w:r>
          </w:p>
        </w:tc>
        <w:tc>
          <w:tcPr>
            <w:tcW w:w="1294" w:type="dxa"/>
          </w:tcPr>
          <w:p w14:paraId="6B4366CD" w14:textId="3E2B2305"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Tommi Jamsa</w:t>
            </w:r>
          </w:p>
        </w:tc>
        <w:tc>
          <w:tcPr>
            <w:tcW w:w="2379" w:type="dxa"/>
          </w:tcPr>
          <w:p w14:paraId="13CBAE2D" w14:textId="5133DBC1"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SLB-mmW Technical Report</w:t>
            </w:r>
          </w:p>
        </w:tc>
        <w:tc>
          <w:tcPr>
            <w:tcW w:w="1267" w:type="dxa"/>
          </w:tcPr>
          <w:p w14:paraId="07E5B6D0" w14:textId="427F2E3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2A30176" w14:textId="241C1AD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7656B4" w:rsidRPr="00557FD8" w14:paraId="3287F29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2E078C2" w14:textId="69AEF5C3" w:rsidR="007656B4" w:rsidRPr="00A577A4" w:rsidRDefault="00FA6221" w:rsidP="00A577A4">
            <w:pPr>
              <w:tabs>
                <w:tab w:val="left" w:pos="1100"/>
              </w:tabs>
              <w:jc w:val="both"/>
              <w:rPr>
                <w:rFonts w:ascii="Times New Roman" w:hAnsi="Times New Roman" w:cs="Times New Roman" w:hint="eastAsia"/>
                <w:sz w:val="22"/>
              </w:rPr>
            </w:pPr>
            <w:r>
              <w:rPr>
                <w:rFonts w:ascii="Times New Roman" w:hAnsi="Times New Roman" w:cs="Times New Roman" w:hint="eastAsia"/>
                <w:sz w:val="22"/>
              </w:rPr>
              <w:t>0034r1</w:t>
            </w:r>
          </w:p>
        </w:tc>
        <w:tc>
          <w:tcPr>
            <w:tcW w:w="1157" w:type="dxa"/>
          </w:tcPr>
          <w:p w14:paraId="08858CA3" w14:textId="20B1CBE4"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Chair</w:t>
            </w:r>
          </w:p>
        </w:tc>
        <w:tc>
          <w:tcPr>
            <w:tcW w:w="1294" w:type="dxa"/>
          </w:tcPr>
          <w:p w14:paraId="0670FABF" w14:textId="7C333F82"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Chair</w:t>
            </w:r>
          </w:p>
        </w:tc>
        <w:tc>
          <w:tcPr>
            <w:tcW w:w="2379" w:type="dxa"/>
          </w:tcPr>
          <w:p w14:paraId="37502756" w14:textId="144B768D"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sz w:val="22"/>
              </w:rPr>
              <w:t>M</w:t>
            </w:r>
            <w:r>
              <w:rPr>
                <w:rFonts w:ascii="Times New Roman" w:hAnsi="Times New Roman" w:cs="Times New Roman" w:hint="eastAsia"/>
                <w:sz w:val="22"/>
              </w:rPr>
              <w:t>eeting minute</w:t>
            </w:r>
          </w:p>
        </w:tc>
        <w:tc>
          <w:tcPr>
            <w:tcW w:w="1267" w:type="dxa"/>
          </w:tcPr>
          <w:p w14:paraId="1901DFB1" w14:textId="27A0DD8F"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Approval</w:t>
            </w:r>
          </w:p>
        </w:tc>
        <w:tc>
          <w:tcPr>
            <w:tcW w:w="1236" w:type="dxa"/>
          </w:tcPr>
          <w:p w14:paraId="77EF4DC8" w14:textId="61608446"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p>
        </w:tc>
      </w:tr>
      <w:tr w:rsidR="007656B4" w:rsidRPr="00557FD8" w14:paraId="09B7BA0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4731561" w14:textId="13F9A5B1" w:rsidR="007656B4" w:rsidRPr="00A577A4" w:rsidRDefault="007656B4" w:rsidP="00A577A4">
            <w:pPr>
              <w:tabs>
                <w:tab w:val="left" w:pos="1100"/>
              </w:tabs>
              <w:jc w:val="both"/>
              <w:rPr>
                <w:rFonts w:ascii="Times New Roman" w:hAnsi="Times New Roman" w:cs="Times New Roman"/>
                <w:b w:val="0"/>
                <w:bCs w:val="0"/>
                <w:sz w:val="22"/>
              </w:rPr>
            </w:pPr>
          </w:p>
        </w:tc>
        <w:tc>
          <w:tcPr>
            <w:tcW w:w="1157" w:type="dxa"/>
          </w:tcPr>
          <w:p w14:paraId="6E07E162" w14:textId="07EABF4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F5E60D1" w14:textId="6DCDB6C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22B50147" w14:textId="42B28AFA" w:rsidR="007656B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14FEC1FC" w14:textId="06D154EE"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C649513" w14:textId="6172A92F"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FE55A5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EE7328F"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268B58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AD90F4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42ADEF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BB9A0D1"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1B5B7D5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08D0B5C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3CC77141" w14:textId="73014B3E" w:rsidR="007656B4" w:rsidRPr="00A577A4" w:rsidRDefault="007656B4" w:rsidP="00A577A4">
            <w:pPr>
              <w:tabs>
                <w:tab w:val="left" w:pos="1100"/>
              </w:tabs>
              <w:jc w:val="both"/>
              <w:rPr>
                <w:rFonts w:ascii="Times New Roman" w:hAnsi="Times New Roman" w:cs="Times New Roman"/>
                <w:sz w:val="22"/>
              </w:rPr>
            </w:pPr>
          </w:p>
        </w:tc>
        <w:tc>
          <w:tcPr>
            <w:tcW w:w="1157" w:type="dxa"/>
          </w:tcPr>
          <w:p w14:paraId="4A50A68D"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3124432" w14:textId="1FED707E"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3ECEE4E4" w14:textId="6B2BA1D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22FD78C" w14:textId="48010BB9"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206CCBBC" w14:textId="66D30203"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0D8B88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9DA5BE6" w14:textId="49C15A5F" w:rsidR="007656B4" w:rsidRPr="00A577A4" w:rsidRDefault="007656B4" w:rsidP="00A577A4">
            <w:pPr>
              <w:tabs>
                <w:tab w:val="left" w:pos="585"/>
              </w:tabs>
              <w:jc w:val="both"/>
              <w:rPr>
                <w:rFonts w:ascii="Times New Roman" w:hAnsi="Times New Roman" w:cs="Times New Roman"/>
                <w:sz w:val="22"/>
              </w:rPr>
            </w:pPr>
          </w:p>
        </w:tc>
        <w:tc>
          <w:tcPr>
            <w:tcW w:w="1157" w:type="dxa"/>
          </w:tcPr>
          <w:p w14:paraId="590460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80133B8" w14:textId="3C7759E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129DEA2" w14:textId="2EEC65D0"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3E4E9696" w14:textId="13B06F94"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7F3D9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47110146"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52B0F18"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3FEEEA9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BAA07F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550013D3"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F056CFA"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E329F2C"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66BC054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726AAD4C"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018738C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B99904B"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D4165F7"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0F17612"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A4B53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bl>
    <w:p w14:paraId="5622A225" w14:textId="77777777" w:rsidR="007656B4" w:rsidRPr="00263B8B" w:rsidRDefault="007656B4" w:rsidP="007656B4">
      <w:pPr>
        <w:tabs>
          <w:tab w:val="left" w:pos="1100"/>
        </w:tabs>
        <w:ind w:left="200"/>
        <w:jc w:val="both"/>
        <w:rPr>
          <w:rFonts w:ascii="Times New Roman" w:hAnsi="Times New Roman" w:cs="Times New Roman"/>
        </w:rPr>
      </w:pPr>
    </w:p>
    <w:p w14:paraId="64166112" w14:textId="77777777" w:rsidR="00F444D2" w:rsidRPr="00F444D2" w:rsidRDefault="00F444D2" w:rsidP="00F444D2">
      <w:pPr>
        <w:tabs>
          <w:tab w:val="left" w:pos="1100"/>
        </w:tabs>
        <w:jc w:val="both"/>
        <w:rPr>
          <w:rFonts w:ascii="Times New Roman" w:hAnsi="Times New Roman" w:cs="Times New Roman"/>
        </w:rPr>
      </w:pPr>
    </w:p>
    <w:p w14:paraId="4996D451" w14:textId="77777777" w:rsidR="00F444D2" w:rsidRPr="00F444D2" w:rsidRDefault="00F444D2" w:rsidP="00F444D2">
      <w:pPr>
        <w:tabs>
          <w:tab w:val="left" w:pos="1100"/>
        </w:tabs>
        <w:jc w:val="both"/>
        <w:rPr>
          <w:rFonts w:ascii="Times New Roman" w:hAnsi="Times New Roman" w:cs="Times New Roman"/>
        </w:rPr>
      </w:pPr>
    </w:p>
    <w:p w14:paraId="3A5C0D07" w14:textId="77777777" w:rsidR="00F444D2" w:rsidRPr="00F444D2" w:rsidRDefault="00F444D2" w:rsidP="00F444D2">
      <w:pPr>
        <w:tabs>
          <w:tab w:val="left" w:pos="1100"/>
        </w:tabs>
        <w:jc w:val="both"/>
        <w:rPr>
          <w:rFonts w:ascii="Times New Roman" w:hAnsi="Times New Roman" w:cs="Times New Roman"/>
        </w:rPr>
      </w:pPr>
    </w:p>
    <w:p w14:paraId="2B5B2C4F" w14:textId="77777777" w:rsidR="00F444D2" w:rsidRDefault="00F444D2" w:rsidP="00F444D2">
      <w:pPr>
        <w:tabs>
          <w:tab w:val="left" w:pos="1100"/>
        </w:tabs>
        <w:jc w:val="both"/>
        <w:rPr>
          <w:rFonts w:ascii="Times New Roman" w:hAnsi="Times New Roman" w:cs="Times New Roman"/>
        </w:rPr>
      </w:pPr>
    </w:p>
    <w:p w14:paraId="66839866" w14:textId="617A5F9D" w:rsidR="00F444D2" w:rsidRDefault="00F444D2" w:rsidP="00F444D2">
      <w:pPr>
        <w:tabs>
          <w:tab w:val="left" w:pos="1100"/>
        </w:tabs>
        <w:jc w:val="both"/>
        <w:rPr>
          <w:rFonts w:ascii="Times New Roman" w:hAnsi="Times New Roman" w:cs="Times New Roman"/>
        </w:rPr>
      </w:pPr>
    </w:p>
    <w:p w14:paraId="2EB2ECB8" w14:textId="77777777" w:rsidR="00F444D2" w:rsidRPr="00F444D2" w:rsidRDefault="00F444D2" w:rsidP="00F444D2">
      <w:pPr>
        <w:tabs>
          <w:tab w:val="left" w:pos="1100"/>
        </w:tabs>
        <w:jc w:val="both"/>
        <w:rPr>
          <w:rFonts w:ascii="Times New Roman" w:hAnsi="Times New Roman" w:cs="Times New Roman"/>
        </w:rPr>
      </w:pPr>
    </w:p>
    <w:sectPr w:rsidR="00F444D2" w:rsidRPr="00F444D2" w:rsidSect="00B15FF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1" w:author="Lorenzo Vangelista" w:date="2025-02-06T10:56:00Z" w:initials="LVA">
    <w:p w14:paraId="56C364CC" w14:textId="77777777" w:rsidR="00E74178" w:rsidRDefault="00E74178" w:rsidP="00A1480A">
      <w:r>
        <w:rPr>
          <w:rStyle w:val="ad"/>
        </w:rPr>
        <w:annotationRef/>
      </w:r>
      <w:r>
        <w:rPr>
          <w:color w:val="000000"/>
          <w:sz w:val="20"/>
          <w:szCs w:val="20"/>
        </w:rPr>
        <w:t>This acronym must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36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13B176" w16cex:dateUtc="2025-02-06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364CC" w16cid:durableId="1113B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E2B8C" w14:textId="77777777" w:rsidR="00B31B6B" w:rsidRDefault="00B31B6B">
      <w:pPr>
        <w:ind w:left="420"/>
      </w:pPr>
      <w:r>
        <w:separator/>
      </w:r>
    </w:p>
  </w:endnote>
  <w:endnote w:type="continuationSeparator" w:id="0">
    <w:p w14:paraId="4605BBAA" w14:textId="77777777" w:rsidR="00B31B6B" w:rsidRDefault="00B31B6B">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47D1" w14:textId="77777777" w:rsidR="00B15FFE" w:rsidRDefault="00B15FF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14:paraId="6507C658" w14:textId="77777777" w:rsidTr="006C07FD">
      <w:trPr>
        <w:trHeight w:val="257"/>
      </w:trPr>
      <w:tc>
        <w:tcPr>
          <w:tcW w:w="996" w:type="pct"/>
        </w:tcPr>
        <w:p w14:paraId="6FD5CB2E" w14:textId="3D75B36C" w:rsidR="00B15FFE" w:rsidRDefault="00B92448">
          <w:pPr>
            <w:pStyle w:val="a5"/>
          </w:pPr>
          <w:r>
            <w:fldChar w:fldCharType="begin"/>
          </w:r>
          <w:r>
            <w:instrText xml:space="preserve"> DATE \@ "yyyy-MM-dd" </w:instrText>
          </w:r>
          <w:r>
            <w:fldChar w:fldCharType="separate"/>
          </w:r>
          <w:r w:rsidR="0010678A">
            <w:rPr>
              <w:noProof/>
            </w:rPr>
            <w:t>2025-02-10</w:t>
          </w:r>
          <w:r>
            <w:rPr>
              <w:noProof/>
            </w:rPr>
            <w:fldChar w:fldCharType="end"/>
          </w:r>
        </w:p>
      </w:tc>
      <w:tc>
        <w:tcPr>
          <w:tcW w:w="2499" w:type="pct"/>
        </w:tcPr>
        <w:p w14:paraId="77E09F57" w14:textId="2243440E" w:rsidR="00B15FFE" w:rsidRDefault="00F444D2" w:rsidP="00386A1C">
          <w:pPr>
            <w:pStyle w:val="a5"/>
            <w:ind w:firstLineChars="50" w:firstLine="90"/>
            <w:jc w:val="center"/>
          </w:pPr>
          <w:r>
            <w:rPr>
              <w:rFonts w:cs="Arial"/>
              <w:color w:val="000000"/>
            </w:rPr>
            <w:t>SparkLink</w:t>
          </w:r>
          <w:r w:rsidR="00386A1C">
            <w:rPr>
              <w:rFonts w:cs="Arial"/>
              <w:color w:val="000000"/>
            </w:rPr>
            <w:t xml:space="preserve"> Proprietary - Restricted Distribution</w:t>
          </w:r>
        </w:p>
      </w:tc>
      <w:tc>
        <w:tcPr>
          <w:tcW w:w="1506" w:type="pct"/>
        </w:tcPr>
        <w:p w14:paraId="7F4DC191" w14:textId="77777777" w:rsidR="00B15FFE" w:rsidRDefault="00B555EE" w:rsidP="001B2A88">
          <w:pPr>
            <w:pStyle w:val="a5"/>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14:paraId="765102BF" w14:textId="77777777" w:rsidR="00B15FFE" w:rsidRDefault="00B15F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BB91" w14:textId="77777777" w:rsidR="00B15FFE" w:rsidRDefault="00B15FF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90A5D" w14:textId="77777777" w:rsidR="00B31B6B" w:rsidRDefault="00B31B6B">
      <w:pPr>
        <w:ind w:left="420"/>
      </w:pPr>
      <w:r>
        <w:separator/>
      </w:r>
    </w:p>
  </w:footnote>
  <w:footnote w:type="continuationSeparator" w:id="0">
    <w:p w14:paraId="5CFAC5B2" w14:textId="77777777" w:rsidR="00B31B6B" w:rsidRDefault="00B31B6B">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3726C" w14:textId="77777777" w:rsidR="00B15FFE" w:rsidRDefault="00B15FF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57" w:type="dxa"/>
        <w:right w:w="57" w:type="dxa"/>
      </w:tblCellMar>
      <w:tblLook w:val="0000" w:firstRow="0" w:lastRow="0" w:firstColumn="0" w:lastColumn="0" w:noHBand="0" w:noVBand="0"/>
    </w:tblPr>
    <w:tblGrid>
      <w:gridCol w:w="963"/>
      <w:gridCol w:w="5872"/>
      <w:gridCol w:w="1471"/>
    </w:tblGrid>
    <w:tr w:rsidR="00B15FFE" w14:paraId="741A59B7" w14:textId="77777777">
      <w:trPr>
        <w:cantSplit/>
        <w:trHeight w:hRule="exact" w:val="777"/>
      </w:trPr>
      <w:tc>
        <w:tcPr>
          <w:tcW w:w="350" w:type="pct"/>
          <w:tcBorders>
            <w:bottom w:val="single" w:sz="6" w:space="0" w:color="auto"/>
          </w:tcBorders>
        </w:tcPr>
        <w:p w14:paraId="04C05078" w14:textId="77777777" w:rsidR="00B15FFE" w:rsidRDefault="00EA04E8">
          <w:pPr>
            <w:pStyle w:val="a6"/>
          </w:pPr>
          <w:r>
            <w:rPr>
              <w:noProof/>
            </w:rPr>
            <w:drawing>
              <wp:inline distT="0" distB="0" distL="0" distR="0" wp14:anchorId="687E0128" wp14:editId="44FF5417">
                <wp:extent cx="539409" cy="473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k logo2.png"/>
                        <pic:cNvPicPr/>
                      </pic:nvPicPr>
                      <pic:blipFill>
                        <a:blip r:embed="rId1">
                          <a:extLst>
                            <a:ext uri="{28A0092B-C50C-407E-A947-70E740481C1C}">
                              <a14:useLocalDpi xmlns:a14="http://schemas.microsoft.com/office/drawing/2010/main" val="0"/>
                            </a:ext>
                          </a:extLst>
                        </a:blip>
                        <a:stretch>
                          <a:fillRect/>
                        </a:stretch>
                      </pic:blipFill>
                      <pic:spPr>
                        <a:xfrm>
                          <a:off x="0" y="0"/>
                          <a:ext cx="549287" cy="481922"/>
                        </a:xfrm>
                        <a:prstGeom prst="rect">
                          <a:avLst/>
                        </a:prstGeom>
                      </pic:spPr>
                    </pic:pic>
                  </a:graphicData>
                </a:graphic>
              </wp:inline>
            </w:drawing>
          </w:r>
        </w:p>
        <w:p w14:paraId="60DBD1CD" w14:textId="77777777" w:rsidR="00B15FFE" w:rsidRDefault="00B15FFE">
          <w:pPr>
            <w:ind w:left="420"/>
          </w:pPr>
        </w:p>
      </w:tc>
      <w:tc>
        <w:tcPr>
          <w:tcW w:w="3650" w:type="pct"/>
          <w:tcBorders>
            <w:bottom w:val="single" w:sz="6" w:space="0" w:color="auto"/>
          </w:tcBorders>
          <w:vAlign w:val="bottom"/>
        </w:tcPr>
        <w:p w14:paraId="6C0C86E1" w14:textId="77777777" w:rsidR="00B15FFE" w:rsidRDefault="00B555EE" w:rsidP="00A61813">
          <w:pPr>
            <w:pStyle w:val="a6"/>
            <w:ind w:firstLineChars="300" w:firstLine="540"/>
          </w:pPr>
          <w:r>
            <w:rPr>
              <w:rFonts w:hint="eastAsia"/>
            </w:rPr>
            <w:t>D</w:t>
          </w:r>
          <w:r>
            <w:t>ocument Title</w:t>
          </w:r>
        </w:p>
      </w:tc>
      <w:tc>
        <w:tcPr>
          <w:tcW w:w="1000" w:type="pct"/>
          <w:tcBorders>
            <w:bottom w:val="single" w:sz="6" w:space="0" w:color="auto"/>
          </w:tcBorders>
          <w:vAlign w:val="bottom"/>
        </w:tcPr>
        <w:p w14:paraId="379F44AC" w14:textId="77777777" w:rsidR="00B15FFE" w:rsidRDefault="00B555EE" w:rsidP="00CA6E12">
          <w:pPr>
            <w:pStyle w:val="a6"/>
            <w:ind w:firstLineChars="100" w:firstLine="180"/>
          </w:pPr>
          <w:r>
            <w:t>Security Level</w:t>
          </w:r>
        </w:p>
      </w:tc>
    </w:tr>
  </w:tbl>
  <w:p w14:paraId="31F0BC84" w14:textId="77777777" w:rsidR="00B15FFE" w:rsidRDefault="00B15FFE" w:rsidP="00EE513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45570" w14:textId="77777777" w:rsidR="00B15FFE" w:rsidRDefault="00B15FF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35AAE"/>
    <w:multiLevelType w:val="hybridMultilevel"/>
    <w:tmpl w:val="CCD0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44FBC2">
      <w:start w:val="4"/>
      <w:numFmt w:val="bullet"/>
      <w:lvlText w:val="-"/>
      <w:lvlJc w:val="left"/>
      <w:pPr>
        <w:ind w:left="2160" w:hanging="360"/>
      </w:pPr>
      <w:rPr>
        <w:rFonts w:ascii="Times New Roman" w:eastAsia="宋体"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637B1EA9"/>
    <w:multiLevelType w:val="hybridMultilevel"/>
    <w:tmpl w:val="46F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835768">
    <w:abstractNumId w:val="1"/>
  </w:num>
  <w:num w:numId="2" w16cid:durableId="986402267">
    <w:abstractNumId w:val="2"/>
  </w:num>
  <w:num w:numId="3" w16cid:durableId="2021740341">
    <w:abstractNumId w:val="0"/>
  </w:num>
  <w:num w:numId="4" w16cid:durableId="1061369698">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renzo Vangelista">
    <w15:presenceInfo w15:providerId="None" w15:userId="Lorenzo Vangeli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805AC"/>
    <w:rsid w:val="000A7A2C"/>
    <w:rsid w:val="000C1015"/>
    <w:rsid w:val="000F10D8"/>
    <w:rsid w:val="0010678A"/>
    <w:rsid w:val="00137F89"/>
    <w:rsid w:val="00142B03"/>
    <w:rsid w:val="00144EB2"/>
    <w:rsid w:val="00147F91"/>
    <w:rsid w:val="0018598D"/>
    <w:rsid w:val="001B2A88"/>
    <w:rsid w:val="001F495F"/>
    <w:rsid w:val="00224067"/>
    <w:rsid w:val="00263B8B"/>
    <w:rsid w:val="00270790"/>
    <w:rsid w:val="00292BE6"/>
    <w:rsid w:val="00295DA9"/>
    <w:rsid w:val="002A12C4"/>
    <w:rsid w:val="002B68A8"/>
    <w:rsid w:val="00336C49"/>
    <w:rsid w:val="0036375D"/>
    <w:rsid w:val="00386A1C"/>
    <w:rsid w:val="00395D02"/>
    <w:rsid w:val="003C0E3E"/>
    <w:rsid w:val="003C28C2"/>
    <w:rsid w:val="003E4E73"/>
    <w:rsid w:val="0041004A"/>
    <w:rsid w:val="004416CC"/>
    <w:rsid w:val="00451532"/>
    <w:rsid w:val="00460C4D"/>
    <w:rsid w:val="0047438C"/>
    <w:rsid w:val="00496A7F"/>
    <w:rsid w:val="004C3394"/>
    <w:rsid w:val="00507D30"/>
    <w:rsid w:val="00510CF3"/>
    <w:rsid w:val="005223C2"/>
    <w:rsid w:val="005251F5"/>
    <w:rsid w:val="005826A2"/>
    <w:rsid w:val="00593F0A"/>
    <w:rsid w:val="005C0F2D"/>
    <w:rsid w:val="005E5FFE"/>
    <w:rsid w:val="00607303"/>
    <w:rsid w:val="0060765D"/>
    <w:rsid w:val="006153F4"/>
    <w:rsid w:val="00621269"/>
    <w:rsid w:val="006226A4"/>
    <w:rsid w:val="00635103"/>
    <w:rsid w:val="006452F1"/>
    <w:rsid w:val="00666AD2"/>
    <w:rsid w:val="00672455"/>
    <w:rsid w:val="00673372"/>
    <w:rsid w:val="006A3C0A"/>
    <w:rsid w:val="006C07FD"/>
    <w:rsid w:val="006C7CBD"/>
    <w:rsid w:val="006D49C0"/>
    <w:rsid w:val="006E093B"/>
    <w:rsid w:val="00714E7F"/>
    <w:rsid w:val="0072573C"/>
    <w:rsid w:val="00747ABF"/>
    <w:rsid w:val="007656B4"/>
    <w:rsid w:val="00773D1B"/>
    <w:rsid w:val="00774E3B"/>
    <w:rsid w:val="00790BC6"/>
    <w:rsid w:val="007A5588"/>
    <w:rsid w:val="007C3CF0"/>
    <w:rsid w:val="007D573E"/>
    <w:rsid w:val="007F3801"/>
    <w:rsid w:val="00804DED"/>
    <w:rsid w:val="00826858"/>
    <w:rsid w:val="00841665"/>
    <w:rsid w:val="008862A3"/>
    <w:rsid w:val="008C65F7"/>
    <w:rsid w:val="008E1FAA"/>
    <w:rsid w:val="008F114D"/>
    <w:rsid w:val="008F3CCD"/>
    <w:rsid w:val="0090183E"/>
    <w:rsid w:val="00946B01"/>
    <w:rsid w:val="009616EF"/>
    <w:rsid w:val="009724C2"/>
    <w:rsid w:val="0098606C"/>
    <w:rsid w:val="009A1910"/>
    <w:rsid w:val="009B06DE"/>
    <w:rsid w:val="009C19FD"/>
    <w:rsid w:val="00A1711F"/>
    <w:rsid w:val="00A61813"/>
    <w:rsid w:val="00A9209D"/>
    <w:rsid w:val="00AB3BBD"/>
    <w:rsid w:val="00AD3A6F"/>
    <w:rsid w:val="00AE1687"/>
    <w:rsid w:val="00AE3EBF"/>
    <w:rsid w:val="00AF6B04"/>
    <w:rsid w:val="00B005A2"/>
    <w:rsid w:val="00B00B14"/>
    <w:rsid w:val="00B0615F"/>
    <w:rsid w:val="00B15FFE"/>
    <w:rsid w:val="00B31B6B"/>
    <w:rsid w:val="00B41DB5"/>
    <w:rsid w:val="00B506F6"/>
    <w:rsid w:val="00B555EE"/>
    <w:rsid w:val="00B66DE8"/>
    <w:rsid w:val="00B84C8D"/>
    <w:rsid w:val="00B92448"/>
    <w:rsid w:val="00BB697F"/>
    <w:rsid w:val="00BC013C"/>
    <w:rsid w:val="00BF173B"/>
    <w:rsid w:val="00C00183"/>
    <w:rsid w:val="00C24A97"/>
    <w:rsid w:val="00C255AA"/>
    <w:rsid w:val="00C2779D"/>
    <w:rsid w:val="00C331AA"/>
    <w:rsid w:val="00C61D30"/>
    <w:rsid w:val="00CA3387"/>
    <w:rsid w:val="00CA6E12"/>
    <w:rsid w:val="00CD4345"/>
    <w:rsid w:val="00CF59DF"/>
    <w:rsid w:val="00CF5A98"/>
    <w:rsid w:val="00CF65BB"/>
    <w:rsid w:val="00D32582"/>
    <w:rsid w:val="00D82178"/>
    <w:rsid w:val="00DB2739"/>
    <w:rsid w:val="00E07E2A"/>
    <w:rsid w:val="00E36C57"/>
    <w:rsid w:val="00E60959"/>
    <w:rsid w:val="00E70616"/>
    <w:rsid w:val="00E74178"/>
    <w:rsid w:val="00E97AE5"/>
    <w:rsid w:val="00EA04E8"/>
    <w:rsid w:val="00EA33C5"/>
    <w:rsid w:val="00EA53EF"/>
    <w:rsid w:val="00EB731E"/>
    <w:rsid w:val="00EE5130"/>
    <w:rsid w:val="00EF7A6E"/>
    <w:rsid w:val="00F0670F"/>
    <w:rsid w:val="00F1249D"/>
    <w:rsid w:val="00F34D6A"/>
    <w:rsid w:val="00F444D2"/>
    <w:rsid w:val="00FA4524"/>
    <w:rsid w:val="00FA6221"/>
    <w:rsid w:val="00FD1D7B"/>
    <w:rsid w:val="00FF1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F197"/>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5FFE"/>
    <w:rPr>
      <w:rFonts w:ascii="宋体" w:hAnsi="宋体" w:cs="宋体"/>
      <w:sz w:val="24"/>
      <w:szCs w:val="24"/>
    </w:rPr>
  </w:style>
  <w:style w:type="paragraph" w:styleId="1">
    <w:name w:val="heading 1"/>
    <w:next w:val="2"/>
    <w:qFormat/>
    <w:rsid w:val="00B15FFE"/>
    <w:pPr>
      <w:keepNext/>
      <w:numPr>
        <w:numId w:val="2"/>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2"/>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2"/>
      </w:numPr>
      <w:spacing w:before="260" w:after="260" w:line="416" w:lineRule="auto"/>
      <w:jc w:val="both"/>
      <w:outlineLvl w:val="2"/>
    </w:pPr>
    <w:rPr>
      <w:rFonts w:ascii="Arial" w:eastAsia="Arial" w:hAnsi="Arial"/>
      <w:bCs/>
      <w:kern w:val="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1"/>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a4"/>
    <w:rsid w:val="00B15FFE"/>
    <w:rPr>
      <w:sz w:val="18"/>
      <w:szCs w:val="18"/>
    </w:rPr>
  </w:style>
  <w:style w:type="paragraph" w:customStyle="1" w:styleId="FigureStyle">
    <w:name w:val="Figure Style"/>
    <w:basedOn w:val="a"/>
    <w:rsid w:val="00B15FFE"/>
    <w:pPr>
      <w:keepNext/>
      <w:spacing w:before="80" w:after="80"/>
      <w:jc w:val="center"/>
    </w:pPr>
  </w:style>
  <w:style w:type="paragraph" w:customStyle="1" w:styleId="DocumentTitle">
    <w:name w:val="Document Title"/>
    <w:basedOn w:val="a"/>
    <w:rsid w:val="00B15FFE"/>
    <w:pPr>
      <w:tabs>
        <w:tab w:val="left" w:pos="0"/>
      </w:tabs>
      <w:spacing w:before="300" w:after="300"/>
      <w:jc w:val="center"/>
    </w:pPr>
    <w:rPr>
      <w:rFonts w:ascii="Arial" w:eastAsia="黑体" w:hAnsi="Arial"/>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customStyle="1" w:styleId="a4">
    <w:name w:val="批注框文本 字符"/>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1"/>
      </w:numPr>
      <w:ind w:left="0"/>
      <w:jc w:val="center"/>
    </w:pPr>
  </w:style>
  <w:style w:type="paragraph" w:styleId="a7">
    <w:name w:val="List Paragraph"/>
    <w:basedOn w:val="a"/>
    <w:uiPriority w:val="34"/>
    <w:qFormat/>
    <w:rsid w:val="009C19FD"/>
    <w:pPr>
      <w:ind w:left="720"/>
      <w:contextualSpacing/>
    </w:pPr>
  </w:style>
  <w:style w:type="paragraph" w:styleId="a8">
    <w:name w:val="Title"/>
    <w:basedOn w:val="a"/>
    <w:next w:val="a"/>
    <w:link w:val="a9"/>
    <w:qFormat/>
    <w:rsid w:val="008C65F7"/>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8C65F7"/>
    <w:rPr>
      <w:rFonts w:asciiTheme="majorHAnsi" w:eastAsiaTheme="majorEastAsia" w:hAnsiTheme="majorHAnsi" w:cstheme="majorBidi"/>
      <w:spacing w:val="-10"/>
      <w:kern w:val="28"/>
      <w:sz w:val="56"/>
      <w:szCs w:val="56"/>
    </w:rPr>
  </w:style>
  <w:style w:type="paragraph" w:styleId="aa">
    <w:name w:val="Quote"/>
    <w:basedOn w:val="a"/>
    <w:next w:val="a"/>
    <w:link w:val="ab"/>
    <w:uiPriority w:val="29"/>
    <w:qFormat/>
    <w:rsid w:val="00263B8B"/>
    <w:pPr>
      <w:widowControl w:val="0"/>
      <w:spacing w:before="160" w:after="160"/>
      <w:jc w:val="center"/>
    </w:pPr>
    <w:rPr>
      <w:rFonts w:asciiTheme="minorHAnsi" w:eastAsiaTheme="minorEastAsia" w:hAnsiTheme="minorHAnsi" w:cstheme="minorBidi"/>
      <w:i/>
      <w:iCs/>
      <w:color w:val="E34F5B" w:themeColor="text1" w:themeTint="BF"/>
      <w:kern w:val="2"/>
      <w:sz w:val="21"/>
    </w:rPr>
  </w:style>
  <w:style w:type="character" w:customStyle="1" w:styleId="ab">
    <w:name w:val="引用 字符"/>
    <w:basedOn w:val="a0"/>
    <w:link w:val="aa"/>
    <w:uiPriority w:val="29"/>
    <w:rsid w:val="00263B8B"/>
    <w:rPr>
      <w:rFonts w:asciiTheme="minorHAnsi" w:eastAsiaTheme="minorEastAsia" w:hAnsiTheme="minorHAnsi" w:cstheme="minorBidi"/>
      <w:i/>
      <w:iCs/>
      <w:color w:val="E34F5B" w:themeColor="text1" w:themeTint="BF"/>
      <w:kern w:val="2"/>
      <w:sz w:val="21"/>
      <w:szCs w:val="24"/>
    </w:rPr>
  </w:style>
  <w:style w:type="paragraph" w:styleId="ac">
    <w:name w:val="Revision"/>
    <w:hidden/>
    <w:uiPriority w:val="99"/>
    <w:semiHidden/>
    <w:rsid w:val="002A12C4"/>
    <w:rPr>
      <w:rFonts w:ascii="宋体" w:hAnsi="宋体" w:cs="宋体"/>
      <w:sz w:val="24"/>
      <w:szCs w:val="24"/>
    </w:rPr>
  </w:style>
  <w:style w:type="character" w:styleId="ad">
    <w:name w:val="annotation reference"/>
    <w:basedOn w:val="a0"/>
    <w:semiHidden/>
    <w:unhideWhenUsed/>
    <w:rsid w:val="002A12C4"/>
    <w:rPr>
      <w:sz w:val="16"/>
      <w:szCs w:val="16"/>
    </w:rPr>
  </w:style>
  <w:style w:type="paragraph" w:styleId="ae">
    <w:name w:val="annotation text"/>
    <w:basedOn w:val="a"/>
    <w:link w:val="af"/>
    <w:semiHidden/>
    <w:unhideWhenUsed/>
    <w:rsid w:val="002A12C4"/>
    <w:rPr>
      <w:sz w:val="20"/>
      <w:szCs w:val="20"/>
    </w:rPr>
  </w:style>
  <w:style w:type="character" w:customStyle="1" w:styleId="af">
    <w:name w:val="批注文字 字符"/>
    <w:basedOn w:val="a0"/>
    <w:link w:val="ae"/>
    <w:semiHidden/>
    <w:rsid w:val="002A12C4"/>
    <w:rPr>
      <w:rFonts w:ascii="宋体" w:hAnsi="宋体" w:cs="宋体"/>
    </w:rPr>
  </w:style>
  <w:style w:type="paragraph" w:styleId="af0">
    <w:name w:val="annotation subject"/>
    <w:basedOn w:val="ae"/>
    <w:next w:val="ae"/>
    <w:link w:val="af1"/>
    <w:semiHidden/>
    <w:unhideWhenUsed/>
    <w:rsid w:val="002A12C4"/>
    <w:rPr>
      <w:b/>
      <w:bCs/>
    </w:rPr>
  </w:style>
  <w:style w:type="character" w:customStyle="1" w:styleId="af1">
    <w:name w:val="批注主题 字符"/>
    <w:basedOn w:val="af"/>
    <w:link w:val="af0"/>
    <w:semiHidden/>
    <w:rsid w:val="002A12C4"/>
    <w:rPr>
      <w:rFonts w:ascii="宋体" w:hAnsi="宋体" w:cs="宋体"/>
      <w:b/>
      <w:bCs/>
    </w:rPr>
  </w:style>
  <w:style w:type="table" w:styleId="af2">
    <w:name w:val="Table Grid"/>
    <w:basedOn w:val="a1"/>
    <w:rsid w:val="005E5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7656B4"/>
    <w:tblPr>
      <w:tblStyleRowBandSize w:val="1"/>
      <w:tblStyleColBandSize w:val="1"/>
      <w:tblBorders>
        <w:top w:val="single" w:sz="4" w:space="0" w:color="F0A0A7" w:themeColor="text1" w:themeTint="66"/>
        <w:left w:val="single" w:sz="4" w:space="0" w:color="F0A0A7" w:themeColor="text1" w:themeTint="66"/>
        <w:bottom w:val="single" w:sz="4" w:space="0" w:color="F0A0A7" w:themeColor="text1" w:themeTint="66"/>
        <w:right w:val="single" w:sz="4" w:space="0" w:color="F0A0A7" w:themeColor="text1" w:themeTint="66"/>
        <w:insideH w:val="single" w:sz="4" w:space="0" w:color="F0A0A7" w:themeColor="text1" w:themeTint="66"/>
        <w:insideV w:val="single" w:sz="4" w:space="0" w:color="F0A0A7" w:themeColor="text1" w:themeTint="66"/>
      </w:tblBorders>
    </w:tblPr>
    <w:tblStylePr w:type="firstRow">
      <w:rPr>
        <w:b/>
        <w:bCs/>
      </w:rPr>
      <w:tblPr/>
      <w:tcPr>
        <w:tcBorders>
          <w:bottom w:val="single" w:sz="12" w:space="0" w:color="E9727B" w:themeColor="text1" w:themeTint="99"/>
        </w:tcBorders>
      </w:tcPr>
    </w:tblStylePr>
    <w:tblStylePr w:type="lastRow">
      <w:rPr>
        <w:b/>
        <w:bCs/>
      </w:rPr>
      <w:tblPr/>
      <w:tcPr>
        <w:tcBorders>
          <w:top w:val="double" w:sz="2" w:space="0" w:color="E9727B"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656B4"/>
    <w:tblPr>
      <w:tblStyleRowBandSize w:val="1"/>
      <w:tblStyleColBandSize w:val="1"/>
      <w:tblBorders>
        <w:top w:val="single" w:sz="4" w:space="0" w:color="D09F9C" w:themeColor="accent1" w:themeTint="66"/>
        <w:left w:val="single" w:sz="4" w:space="0" w:color="D09F9C" w:themeColor="accent1" w:themeTint="66"/>
        <w:bottom w:val="single" w:sz="4" w:space="0" w:color="D09F9C" w:themeColor="accent1" w:themeTint="66"/>
        <w:right w:val="single" w:sz="4" w:space="0" w:color="D09F9C" w:themeColor="accent1" w:themeTint="66"/>
        <w:insideH w:val="single" w:sz="4" w:space="0" w:color="D09F9C" w:themeColor="accent1" w:themeTint="66"/>
        <w:insideV w:val="single" w:sz="4" w:space="0" w:color="D09F9C" w:themeColor="accent1" w:themeTint="66"/>
      </w:tblBorders>
    </w:tblPr>
    <w:tblStylePr w:type="firstRow">
      <w:rPr>
        <w:b/>
        <w:bCs/>
      </w:rPr>
      <w:tblPr/>
      <w:tcPr>
        <w:tcBorders>
          <w:bottom w:val="single" w:sz="12" w:space="0" w:color="B86E6A" w:themeColor="accent1" w:themeTint="99"/>
        </w:tcBorders>
      </w:tcPr>
    </w:tblStylePr>
    <w:tblStylePr w:type="lastRow">
      <w:rPr>
        <w:b/>
        <w:bCs/>
      </w:rPr>
      <w:tblPr/>
      <w:tcPr>
        <w:tcBorders>
          <w:top w:val="double" w:sz="2" w:space="0" w:color="B86E6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4183">
      <w:bodyDiv w:val="1"/>
      <w:marLeft w:val="0"/>
      <w:marRight w:val="0"/>
      <w:marTop w:val="0"/>
      <w:marBottom w:val="0"/>
      <w:divBdr>
        <w:top w:val="none" w:sz="0" w:space="0" w:color="auto"/>
        <w:left w:val="none" w:sz="0" w:space="0" w:color="auto"/>
        <w:bottom w:val="none" w:sz="0" w:space="0" w:color="auto"/>
        <w:right w:val="none" w:sz="0" w:space="0" w:color="auto"/>
      </w:divBdr>
    </w:div>
    <w:div w:id="386105316">
      <w:bodyDiv w:val="1"/>
      <w:marLeft w:val="0"/>
      <w:marRight w:val="0"/>
      <w:marTop w:val="0"/>
      <w:marBottom w:val="0"/>
      <w:divBdr>
        <w:top w:val="none" w:sz="0" w:space="0" w:color="auto"/>
        <w:left w:val="none" w:sz="0" w:space="0" w:color="auto"/>
        <w:bottom w:val="none" w:sz="0" w:space="0" w:color="auto"/>
        <w:right w:val="none" w:sz="0" w:space="0" w:color="auto"/>
      </w:divBdr>
      <w:divsChild>
        <w:div w:id="1825197392">
          <w:marLeft w:val="0"/>
          <w:marRight w:val="0"/>
          <w:marTop w:val="0"/>
          <w:marBottom w:val="0"/>
          <w:divBdr>
            <w:top w:val="none" w:sz="0" w:space="0" w:color="auto"/>
            <w:left w:val="none" w:sz="0" w:space="0" w:color="auto"/>
            <w:bottom w:val="none" w:sz="0" w:space="0" w:color="auto"/>
            <w:right w:val="none" w:sz="0" w:space="0" w:color="auto"/>
          </w:divBdr>
        </w:div>
      </w:divsChild>
    </w:div>
    <w:div w:id="1011758083">
      <w:bodyDiv w:val="1"/>
      <w:marLeft w:val="0"/>
      <w:marRight w:val="0"/>
      <w:marTop w:val="0"/>
      <w:marBottom w:val="0"/>
      <w:divBdr>
        <w:top w:val="none" w:sz="0" w:space="0" w:color="auto"/>
        <w:left w:val="none" w:sz="0" w:space="0" w:color="auto"/>
        <w:bottom w:val="none" w:sz="0" w:space="0" w:color="auto"/>
        <w:right w:val="none" w:sz="0" w:space="0" w:color="auto"/>
      </w:divBdr>
      <w:divsChild>
        <w:div w:id="1031221727">
          <w:marLeft w:val="0"/>
          <w:marRight w:val="0"/>
          <w:marTop w:val="0"/>
          <w:marBottom w:val="0"/>
          <w:divBdr>
            <w:top w:val="none" w:sz="0" w:space="0" w:color="auto"/>
            <w:left w:val="none" w:sz="0" w:space="0" w:color="auto"/>
            <w:bottom w:val="none" w:sz="0" w:space="0" w:color="auto"/>
            <w:right w:val="none" w:sz="0" w:space="0" w:color="auto"/>
          </w:divBdr>
        </w:div>
      </w:divsChild>
    </w:div>
    <w:div w:id="1341811803">
      <w:bodyDiv w:val="1"/>
      <w:marLeft w:val="0"/>
      <w:marRight w:val="0"/>
      <w:marTop w:val="0"/>
      <w:marBottom w:val="0"/>
      <w:divBdr>
        <w:top w:val="none" w:sz="0" w:space="0" w:color="auto"/>
        <w:left w:val="none" w:sz="0" w:space="0" w:color="auto"/>
        <w:bottom w:val="none" w:sz="0" w:space="0" w:color="auto"/>
        <w:right w:val="none" w:sz="0" w:space="0" w:color="auto"/>
      </w:divBdr>
    </w:div>
    <w:div w:id="1352031953">
      <w:bodyDiv w:val="1"/>
      <w:marLeft w:val="0"/>
      <w:marRight w:val="0"/>
      <w:marTop w:val="0"/>
      <w:marBottom w:val="0"/>
      <w:divBdr>
        <w:top w:val="none" w:sz="0" w:space="0" w:color="auto"/>
        <w:left w:val="none" w:sz="0" w:space="0" w:color="auto"/>
        <w:bottom w:val="none" w:sz="0" w:space="0" w:color="auto"/>
        <w:right w:val="none" w:sz="0" w:space="0" w:color="auto"/>
      </w:divBdr>
    </w:div>
    <w:div w:id="1494755649">
      <w:bodyDiv w:val="1"/>
      <w:marLeft w:val="0"/>
      <w:marRight w:val="0"/>
      <w:marTop w:val="0"/>
      <w:marBottom w:val="0"/>
      <w:divBdr>
        <w:top w:val="none" w:sz="0" w:space="0" w:color="auto"/>
        <w:left w:val="none" w:sz="0" w:space="0" w:color="auto"/>
        <w:bottom w:val="none" w:sz="0" w:space="0" w:color="auto"/>
        <w:right w:val="none" w:sz="0" w:space="0" w:color="auto"/>
      </w:divBdr>
    </w:div>
    <w:div w:id="1836871469">
      <w:bodyDiv w:val="1"/>
      <w:marLeft w:val="0"/>
      <w:marRight w:val="0"/>
      <w:marTop w:val="0"/>
      <w:marBottom w:val="0"/>
      <w:divBdr>
        <w:top w:val="none" w:sz="0" w:space="0" w:color="auto"/>
        <w:left w:val="none" w:sz="0" w:space="0" w:color="auto"/>
        <w:bottom w:val="none" w:sz="0" w:space="0" w:color="auto"/>
        <w:right w:val="none" w:sz="0" w:space="0" w:color="auto"/>
      </w:divBdr>
      <w:divsChild>
        <w:div w:id="205214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Jamsa</dc:creator>
  <cp:keywords/>
  <dc:description/>
  <cp:lastModifiedBy>Yarchmage YAN</cp:lastModifiedBy>
  <cp:revision>4</cp:revision>
  <dcterms:created xsi:type="dcterms:W3CDTF">2025-02-06T10:02:00Z</dcterms:created>
  <dcterms:modified xsi:type="dcterms:W3CDTF">2025-02-10T13:20:00Z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1732821577</vt:lpwstr>
  </property>
</Properties>
</file>