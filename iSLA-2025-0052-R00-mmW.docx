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8941" w:type="dxa"/>
        <w:tblLook w:val="04A0" w:firstRow="1" w:lastRow="0" w:firstColumn="1" w:lastColumn="0" w:noHBand="0" w:noVBand="1"/>
      </w:tblPr>
      <w:tblGrid>
        <w:gridCol w:w="2073"/>
        <w:gridCol w:w="6868"/>
      </w:tblGrid>
      <w:tr w:rsidR="00361970" w14:paraId="43D9E22B" w14:textId="77777777" w:rsidTr="00EA1C15">
        <w:tc>
          <w:tcPr>
            <w:tcW w:w="8941" w:type="dxa"/>
            <w:gridSpan w:val="2"/>
            <w:shd w:val="clear" w:color="auto" w:fill="92D050"/>
          </w:tcPr>
          <w:p w14:paraId="054504E8" w14:textId="77777777" w:rsidR="00361970" w:rsidRPr="00361970" w:rsidRDefault="00361970" w:rsidP="00361970">
            <w:pPr>
              <w:jc w:val="center"/>
              <w:rPr>
                <w:sz w:val="24"/>
                <w:szCs w:val="24"/>
                <w:lang w:val="en-US"/>
              </w:rPr>
            </w:pPr>
            <w:proofErr w:type="spellStart"/>
            <w:r w:rsidRPr="00361970">
              <w:rPr>
                <w:sz w:val="24"/>
                <w:szCs w:val="24"/>
                <w:lang w:val="en-US"/>
              </w:rPr>
              <w:t>SparkLink</w:t>
            </w:r>
            <w:proofErr w:type="spellEnd"/>
            <w:r w:rsidRPr="00361970">
              <w:rPr>
                <w:sz w:val="24"/>
                <w:szCs w:val="24"/>
                <w:lang w:val="en-US"/>
              </w:rPr>
              <w:t xml:space="preserve"> </w:t>
            </w:r>
            <w:proofErr w:type="spellStart"/>
            <w:r w:rsidRPr="00361970">
              <w:rPr>
                <w:sz w:val="24"/>
                <w:szCs w:val="24"/>
                <w:lang w:val="en-US"/>
              </w:rPr>
              <w:t>mmWave</w:t>
            </w:r>
            <w:proofErr w:type="spellEnd"/>
          </w:p>
        </w:tc>
      </w:tr>
      <w:tr w:rsidR="00361970" w:rsidRPr="00141F49" w14:paraId="0B85F031" w14:textId="77777777" w:rsidTr="00EA1C15">
        <w:tc>
          <w:tcPr>
            <w:tcW w:w="8941" w:type="dxa"/>
            <w:gridSpan w:val="2"/>
          </w:tcPr>
          <w:p w14:paraId="6C9E9DB4" w14:textId="77777777" w:rsidR="00141F49" w:rsidRPr="008E2ACC" w:rsidRDefault="00141F49" w:rsidP="00361970">
            <w:pPr>
              <w:jc w:val="center"/>
              <w:rPr>
                <w:sz w:val="24"/>
                <w:szCs w:val="24"/>
                <w:lang w:val="en-US"/>
              </w:rPr>
            </w:pPr>
            <w:r w:rsidRPr="008E2ACC">
              <w:rPr>
                <w:sz w:val="24"/>
                <w:szCs w:val="24"/>
                <w:lang w:val="en-US"/>
              </w:rPr>
              <w:t>Use Case</w:t>
            </w:r>
            <w:r w:rsidR="00361970" w:rsidRPr="008E2ACC">
              <w:rPr>
                <w:sz w:val="24"/>
                <w:szCs w:val="24"/>
                <w:lang w:val="en-US"/>
              </w:rPr>
              <w:t xml:space="preserve"> </w:t>
            </w:r>
            <w:r w:rsidR="002A5885" w:rsidRPr="008E2ACC">
              <w:rPr>
                <w:sz w:val="24"/>
                <w:szCs w:val="24"/>
                <w:lang w:val="en-US"/>
              </w:rPr>
              <w:t>Description Format &amp; Version Management Proposal</w:t>
            </w:r>
          </w:p>
          <w:p w14:paraId="18C653B4" w14:textId="3F32C049" w:rsidR="00361970" w:rsidRPr="00141F49" w:rsidRDefault="00885A94" w:rsidP="00361970">
            <w:pPr>
              <w:jc w:val="center"/>
              <w:rPr>
                <w:sz w:val="24"/>
                <w:szCs w:val="24"/>
                <w:lang w:val="en-US"/>
              </w:rPr>
            </w:pPr>
            <w:r w:rsidRPr="00141F49">
              <w:rPr>
                <w:sz w:val="24"/>
                <w:szCs w:val="24"/>
                <w:lang w:val="en-US"/>
              </w:rPr>
              <w:t xml:space="preserve"> </w:t>
            </w:r>
            <w:r w:rsidR="00141F49" w:rsidRPr="00141F49">
              <w:rPr>
                <w:sz w:val="24"/>
                <w:szCs w:val="24"/>
                <w:lang w:val="en-US"/>
              </w:rPr>
              <w:t>Front page to be u</w:t>
            </w:r>
            <w:r w:rsidR="00141F49">
              <w:rPr>
                <w:sz w:val="24"/>
                <w:szCs w:val="24"/>
                <w:lang w:val="en-US"/>
              </w:rPr>
              <w:t xml:space="preserve">sed from </w:t>
            </w:r>
            <w:proofErr w:type="spellStart"/>
            <w:r w:rsidR="00141F49">
              <w:rPr>
                <w:sz w:val="24"/>
                <w:szCs w:val="24"/>
                <w:lang w:val="en-US"/>
              </w:rPr>
              <w:t>ver</w:t>
            </w:r>
            <w:proofErr w:type="spellEnd"/>
            <w:r w:rsidR="00141F49">
              <w:rPr>
                <w:sz w:val="24"/>
                <w:szCs w:val="24"/>
                <w:lang w:val="en-US"/>
              </w:rPr>
              <w:t xml:space="preserve"> 0.0.0 till </w:t>
            </w:r>
            <w:proofErr w:type="spellStart"/>
            <w:r w:rsidR="00141F49">
              <w:rPr>
                <w:sz w:val="24"/>
                <w:szCs w:val="24"/>
                <w:lang w:val="en-US"/>
              </w:rPr>
              <w:t>ver</w:t>
            </w:r>
            <w:proofErr w:type="spellEnd"/>
            <w:r w:rsidR="00141F49">
              <w:rPr>
                <w:sz w:val="24"/>
                <w:szCs w:val="24"/>
                <w:lang w:val="en-US"/>
              </w:rPr>
              <w:t xml:space="preserve"> 1.0.0</w:t>
            </w:r>
          </w:p>
        </w:tc>
      </w:tr>
      <w:tr w:rsidR="00361970" w14:paraId="03F83B96" w14:textId="77777777" w:rsidTr="00EA1C15">
        <w:tc>
          <w:tcPr>
            <w:tcW w:w="2073" w:type="dxa"/>
          </w:tcPr>
          <w:p w14:paraId="2C5C4C70" w14:textId="77777777" w:rsidR="00361970" w:rsidRDefault="00361970" w:rsidP="00361970">
            <w:pPr>
              <w:rPr>
                <w:lang w:val="en-US"/>
              </w:rPr>
            </w:pPr>
            <w:r>
              <w:rPr>
                <w:lang w:val="en-US"/>
              </w:rPr>
              <w:t xml:space="preserve">Title </w:t>
            </w:r>
            <w:r w:rsidR="00FF3057">
              <w:rPr>
                <w:lang w:val="en-US"/>
              </w:rPr>
              <w:t>/ Number</w:t>
            </w:r>
          </w:p>
        </w:tc>
        <w:tc>
          <w:tcPr>
            <w:tcW w:w="6868" w:type="dxa"/>
          </w:tcPr>
          <w:p w14:paraId="6BED26D9" w14:textId="17DE678D" w:rsidR="00361970" w:rsidRPr="00E27D52" w:rsidRDefault="00E27D52">
            <w:pPr>
              <w:rPr>
                <w:lang w:val="en-US"/>
              </w:rPr>
            </w:pPr>
            <w:r w:rsidRPr="00E27D52">
              <w:rPr>
                <w:lang w:val="en-US"/>
              </w:rPr>
              <w:t>XR</w:t>
            </w:r>
            <w:r w:rsidR="00A318F5">
              <w:rPr>
                <w:lang w:val="en-US"/>
              </w:rPr>
              <w:t xml:space="preserve"> (Extended Reality)</w:t>
            </w:r>
            <w:r w:rsidRPr="00E27D52">
              <w:rPr>
                <w:lang w:val="en-US"/>
              </w:rPr>
              <w:t xml:space="preserve"> for Industrial, eHealth and entertainment </w:t>
            </w:r>
            <w:r w:rsidRPr="004E1A68">
              <w:rPr>
                <w:lang w:val="en-US"/>
              </w:rPr>
              <w:t>applications</w:t>
            </w:r>
            <w:r w:rsidR="004E1A68" w:rsidRPr="004E1A68">
              <w:rPr>
                <w:lang w:val="en-US"/>
              </w:rPr>
              <w:t xml:space="preserve"> / U</w:t>
            </w:r>
            <w:r w:rsidR="00862501">
              <w:rPr>
                <w:lang w:val="en-US"/>
              </w:rPr>
              <w:t>C1_</w:t>
            </w:r>
            <w:r w:rsidR="004E1A68" w:rsidRPr="004E1A68">
              <w:rPr>
                <w:lang w:val="en-US"/>
              </w:rPr>
              <w:t>XR</w:t>
            </w:r>
          </w:p>
        </w:tc>
      </w:tr>
      <w:tr w:rsidR="00885A94" w14:paraId="4BC848F3" w14:textId="77777777" w:rsidTr="00361162">
        <w:tc>
          <w:tcPr>
            <w:tcW w:w="2073" w:type="dxa"/>
          </w:tcPr>
          <w:p w14:paraId="6B529A0D" w14:textId="62B1D6EA" w:rsidR="00885A94" w:rsidRDefault="002A5885" w:rsidP="00361162">
            <w:pPr>
              <w:rPr>
                <w:lang w:val="en-US"/>
              </w:rPr>
            </w:pPr>
            <w:r>
              <w:rPr>
                <w:lang w:val="en-US"/>
              </w:rPr>
              <w:t>UC intro</w:t>
            </w:r>
            <w:r w:rsidR="007C0711">
              <w:rPr>
                <w:lang w:val="en-US"/>
              </w:rPr>
              <w:t xml:space="preserve">duced in meeting no. </w:t>
            </w:r>
          </w:p>
        </w:tc>
        <w:tc>
          <w:tcPr>
            <w:tcW w:w="6868" w:type="dxa"/>
          </w:tcPr>
          <w:p w14:paraId="5AECDC32" w14:textId="76C74958" w:rsidR="00885A94" w:rsidRPr="00E140CF" w:rsidRDefault="00E27D52" w:rsidP="00361162">
            <w:pPr>
              <w:rPr>
                <w:color w:val="7F7F7F" w:themeColor="text1" w:themeTint="80"/>
                <w:lang w:val="en-US"/>
              </w:rPr>
            </w:pPr>
            <w:r w:rsidRPr="00622E5E">
              <w:rPr>
                <w:lang w:val="en-US"/>
              </w:rPr>
              <w:t>15</w:t>
            </w:r>
            <w:r w:rsidRPr="00622E5E">
              <w:rPr>
                <w:vertAlign w:val="superscript"/>
                <w:lang w:val="en-US"/>
              </w:rPr>
              <w:t>th</w:t>
            </w:r>
            <w:r w:rsidRPr="00622E5E">
              <w:rPr>
                <w:lang w:val="en-US"/>
              </w:rPr>
              <w:t xml:space="preserve"> January 2025; Meeting no.2 Malaga, Spain</w:t>
            </w:r>
          </w:p>
        </w:tc>
      </w:tr>
      <w:tr w:rsidR="002A5885" w14:paraId="5835EA0D" w14:textId="77777777" w:rsidTr="00361162">
        <w:tc>
          <w:tcPr>
            <w:tcW w:w="2073" w:type="dxa"/>
          </w:tcPr>
          <w:p w14:paraId="03E05D6D" w14:textId="296C134C" w:rsidR="002A5885" w:rsidRDefault="002A5885" w:rsidP="00361162">
            <w:pPr>
              <w:rPr>
                <w:lang w:val="en-US"/>
              </w:rPr>
            </w:pPr>
            <w:r>
              <w:rPr>
                <w:lang w:val="en-US"/>
              </w:rPr>
              <w:t xml:space="preserve">Presenting Member/ </w:t>
            </w:r>
            <w:r w:rsidRPr="00A16EB6">
              <w:rPr>
                <w:color w:val="FF0000"/>
                <w:lang w:val="en-US"/>
              </w:rPr>
              <w:t>individual</w:t>
            </w:r>
            <w:r w:rsidR="007C0711">
              <w:rPr>
                <w:color w:val="FF0000"/>
                <w:lang w:val="en-US"/>
              </w:rPr>
              <w:t xml:space="preserve"> Ver 0.0.0</w:t>
            </w:r>
          </w:p>
        </w:tc>
        <w:tc>
          <w:tcPr>
            <w:tcW w:w="6868" w:type="dxa"/>
          </w:tcPr>
          <w:p w14:paraId="516CCA5B" w14:textId="423D3C33" w:rsidR="002A5885" w:rsidRPr="00622E5E" w:rsidRDefault="00E27D52" w:rsidP="00361162">
            <w:pPr>
              <w:rPr>
                <w:lang w:val="en-US"/>
              </w:rPr>
            </w:pPr>
            <w:r w:rsidRPr="00622E5E">
              <w:rPr>
                <w:lang w:val="en-US"/>
              </w:rPr>
              <w:t>Vinod Kumar, WWRF representative</w:t>
            </w:r>
          </w:p>
          <w:p w14:paraId="559BE1E5" w14:textId="751BBDAC" w:rsidR="002A5885" w:rsidRPr="00622E5E" w:rsidRDefault="002A5885" w:rsidP="00361162">
            <w:pPr>
              <w:rPr>
                <w:lang w:val="en-US"/>
              </w:rPr>
            </w:pPr>
          </w:p>
        </w:tc>
      </w:tr>
      <w:tr w:rsidR="007C0711" w14:paraId="69952A75" w14:textId="77777777" w:rsidTr="00361162">
        <w:tc>
          <w:tcPr>
            <w:tcW w:w="2073" w:type="dxa"/>
          </w:tcPr>
          <w:p w14:paraId="7FD7D060" w14:textId="7EBB6FAA" w:rsidR="007C0711" w:rsidRDefault="007C0711" w:rsidP="00361162">
            <w:pPr>
              <w:rPr>
                <w:lang w:val="en-US"/>
              </w:rPr>
            </w:pPr>
            <w:r>
              <w:rPr>
                <w:lang w:val="en-US"/>
              </w:rPr>
              <w:t>Sponsoring Members (Optional)</w:t>
            </w:r>
          </w:p>
        </w:tc>
        <w:tc>
          <w:tcPr>
            <w:tcW w:w="6868" w:type="dxa"/>
          </w:tcPr>
          <w:p w14:paraId="679210A3" w14:textId="6B12318A" w:rsidR="007C0711" w:rsidRPr="00622E5E" w:rsidRDefault="00E27D52" w:rsidP="00361162">
            <w:pPr>
              <w:rPr>
                <w:lang w:val="en-US"/>
              </w:rPr>
            </w:pPr>
            <w:r w:rsidRPr="00622E5E">
              <w:rPr>
                <w:lang w:val="en-US"/>
              </w:rPr>
              <w:t>Huawei, Lenovo, Chipset Vendors, XR Vision Equipment Vendors</w:t>
            </w:r>
          </w:p>
        </w:tc>
      </w:tr>
      <w:tr w:rsidR="00885A94" w14:paraId="4E08BF21" w14:textId="77777777" w:rsidTr="00361162">
        <w:tc>
          <w:tcPr>
            <w:tcW w:w="2073" w:type="dxa"/>
          </w:tcPr>
          <w:p w14:paraId="001901A5" w14:textId="77777777" w:rsidR="00885A94" w:rsidRDefault="00885A94" w:rsidP="00361162">
            <w:pPr>
              <w:rPr>
                <w:lang w:val="en-US"/>
              </w:rPr>
            </w:pPr>
            <w:r>
              <w:rPr>
                <w:lang w:val="en-US"/>
              </w:rPr>
              <w:t>Intended Market Segments</w:t>
            </w:r>
          </w:p>
        </w:tc>
        <w:tc>
          <w:tcPr>
            <w:tcW w:w="6868" w:type="dxa"/>
          </w:tcPr>
          <w:p w14:paraId="5A60C8EB" w14:textId="1BEAE434" w:rsidR="00885A94" w:rsidRPr="00E140CF" w:rsidRDefault="00885A94" w:rsidP="00361162">
            <w:pPr>
              <w:rPr>
                <w:color w:val="7F7F7F" w:themeColor="text1" w:themeTint="80"/>
                <w:lang w:val="en-US"/>
              </w:rPr>
            </w:pPr>
            <w:r w:rsidRPr="00622E5E">
              <w:rPr>
                <w:lang w:val="en-US"/>
              </w:rPr>
              <w:t>Consumer, Medical, Automotive, IT Infrastructure, Industrial, Military</w:t>
            </w:r>
          </w:p>
        </w:tc>
      </w:tr>
      <w:tr w:rsidR="00885A94" w14:paraId="06EA2A71" w14:textId="77777777" w:rsidTr="00361162">
        <w:tc>
          <w:tcPr>
            <w:tcW w:w="2073" w:type="dxa"/>
          </w:tcPr>
          <w:p w14:paraId="3FA2FAD9" w14:textId="77777777" w:rsidR="00885A94" w:rsidRDefault="00885A94" w:rsidP="00361162">
            <w:pPr>
              <w:rPr>
                <w:lang w:val="en-US"/>
              </w:rPr>
            </w:pPr>
            <w:r>
              <w:rPr>
                <w:lang w:val="en-US"/>
              </w:rPr>
              <w:t>Ecosystems</w:t>
            </w:r>
          </w:p>
        </w:tc>
        <w:tc>
          <w:tcPr>
            <w:tcW w:w="6868" w:type="dxa"/>
          </w:tcPr>
          <w:p w14:paraId="588A70EE" w14:textId="77777777" w:rsidR="00622E5E" w:rsidRDefault="00885A94" w:rsidP="00361162">
            <w:pPr>
              <w:rPr>
                <w:lang w:val="en-US"/>
              </w:rPr>
            </w:pPr>
            <w:r w:rsidRPr="00622E5E">
              <w:rPr>
                <w:lang w:val="en-US"/>
              </w:rPr>
              <w:t>Chipset, modules, device manufacturers</w:t>
            </w:r>
          </w:p>
          <w:p w14:paraId="6A7E35FD" w14:textId="2A715303" w:rsidR="00885A94" w:rsidRPr="00E140CF" w:rsidRDefault="00885A94" w:rsidP="00361162">
            <w:pPr>
              <w:rPr>
                <w:color w:val="7F7F7F" w:themeColor="text1" w:themeTint="80"/>
                <w:lang w:val="en-US"/>
              </w:rPr>
            </w:pPr>
            <w:r w:rsidRPr="00E140CF">
              <w:rPr>
                <w:color w:val="7F7F7F" w:themeColor="text1" w:themeTint="80"/>
                <w:lang w:val="en-US"/>
              </w:rPr>
              <w:t>network operators involved</w:t>
            </w:r>
            <w:r w:rsidR="00112EA9">
              <w:rPr>
                <w:color w:val="7F7F7F" w:themeColor="text1" w:themeTint="80"/>
                <w:lang w:val="en-US"/>
              </w:rPr>
              <w:t xml:space="preserve"> </w:t>
            </w:r>
            <w:r w:rsidR="00112EA9" w:rsidRPr="00112EA9">
              <w:rPr>
                <w:color w:val="FF0000"/>
                <w:lang w:val="en-US"/>
              </w:rPr>
              <w:t>(to be clarified)</w:t>
            </w:r>
          </w:p>
        </w:tc>
      </w:tr>
    </w:tbl>
    <w:p w14:paraId="153E4C57" w14:textId="5481986E" w:rsidR="0030579E" w:rsidRDefault="0030579E">
      <w:pPr>
        <w:rPr>
          <w:lang w:val="en-US"/>
        </w:rPr>
      </w:pPr>
    </w:p>
    <w:p w14:paraId="0AC19DD7" w14:textId="73C0A4F6" w:rsidR="009613AE" w:rsidRDefault="009613AE">
      <w:pPr>
        <w:rPr>
          <w:lang w:val="en-US"/>
        </w:rPr>
      </w:pPr>
    </w:p>
    <w:p w14:paraId="40855A31" w14:textId="56E1E822" w:rsidR="00141F49" w:rsidRDefault="00141F49">
      <w:pPr>
        <w:rPr>
          <w:lang w:val="en-US"/>
        </w:rPr>
      </w:pPr>
    </w:p>
    <w:p w14:paraId="3393547E" w14:textId="77777777" w:rsidR="00141F49" w:rsidRDefault="00141F49">
      <w:pPr>
        <w:rPr>
          <w:lang w:val="en-US"/>
        </w:rPr>
      </w:pPr>
    </w:p>
    <w:tbl>
      <w:tblPr>
        <w:tblStyle w:val="TableGrid"/>
        <w:tblW w:w="8941" w:type="dxa"/>
        <w:tblLook w:val="04A0" w:firstRow="1" w:lastRow="0" w:firstColumn="1" w:lastColumn="0" w:noHBand="0" w:noVBand="1"/>
      </w:tblPr>
      <w:tblGrid>
        <w:gridCol w:w="2073"/>
        <w:gridCol w:w="1717"/>
        <w:gridCol w:w="1717"/>
        <w:gridCol w:w="3434"/>
      </w:tblGrid>
      <w:tr w:rsidR="009613AE" w14:paraId="365FF0BA" w14:textId="77777777" w:rsidTr="00F06482">
        <w:tc>
          <w:tcPr>
            <w:tcW w:w="8941" w:type="dxa"/>
            <w:gridSpan w:val="4"/>
          </w:tcPr>
          <w:p w14:paraId="6D7B8310" w14:textId="28B5F4C0" w:rsidR="009613AE" w:rsidRPr="009613AE" w:rsidRDefault="009613AE" w:rsidP="009613AE">
            <w:pPr>
              <w:jc w:val="center"/>
              <w:rPr>
                <w:lang w:val="en-US"/>
              </w:rPr>
            </w:pPr>
            <w:r w:rsidRPr="009613AE">
              <w:rPr>
                <w:lang w:val="en-US"/>
              </w:rPr>
              <w:t>Place Holder for managing the Use Case evolution in the TG Meetings</w:t>
            </w:r>
          </w:p>
        </w:tc>
      </w:tr>
      <w:tr w:rsidR="009613AE" w14:paraId="6F675550" w14:textId="77777777" w:rsidTr="00BE19CB">
        <w:tc>
          <w:tcPr>
            <w:tcW w:w="2073" w:type="dxa"/>
          </w:tcPr>
          <w:p w14:paraId="19A2E969" w14:textId="5DE6EDFF" w:rsidR="009613AE" w:rsidRPr="009613AE" w:rsidRDefault="009613AE" w:rsidP="009613AE">
            <w:pPr>
              <w:jc w:val="center"/>
              <w:rPr>
                <w:lang w:val="en-US"/>
              </w:rPr>
            </w:pPr>
            <w:r w:rsidRPr="009613AE">
              <w:rPr>
                <w:lang w:val="en-US"/>
              </w:rPr>
              <w:t>TG Meeting No</w:t>
            </w:r>
          </w:p>
        </w:tc>
        <w:tc>
          <w:tcPr>
            <w:tcW w:w="1717" w:type="dxa"/>
          </w:tcPr>
          <w:p w14:paraId="5D92552B" w14:textId="67474376" w:rsidR="009613AE" w:rsidRPr="009613AE" w:rsidRDefault="009613AE" w:rsidP="009613AE">
            <w:pPr>
              <w:jc w:val="center"/>
              <w:rPr>
                <w:lang w:val="en-US"/>
              </w:rPr>
            </w:pPr>
            <w:r w:rsidRPr="009613AE">
              <w:rPr>
                <w:lang w:val="en-US"/>
              </w:rPr>
              <w:t xml:space="preserve">Input version </w:t>
            </w:r>
            <w:r w:rsidRPr="009613AE">
              <w:rPr>
                <w:color w:val="FF0000"/>
                <w:lang w:val="en-US"/>
              </w:rPr>
              <w:t>Ver 0.</w:t>
            </w:r>
            <w:proofErr w:type="gramStart"/>
            <w:r w:rsidRPr="009613AE">
              <w:rPr>
                <w:color w:val="FF0000"/>
                <w:lang w:val="en-US"/>
              </w:rPr>
              <w:t>a.b</w:t>
            </w:r>
            <w:proofErr w:type="gramEnd"/>
          </w:p>
        </w:tc>
        <w:tc>
          <w:tcPr>
            <w:tcW w:w="1717" w:type="dxa"/>
          </w:tcPr>
          <w:p w14:paraId="2F2A454C" w14:textId="77777777" w:rsidR="009613AE" w:rsidRPr="009613AE" w:rsidRDefault="009613AE" w:rsidP="009613AE">
            <w:pPr>
              <w:jc w:val="center"/>
              <w:rPr>
                <w:lang w:val="en-US"/>
              </w:rPr>
            </w:pPr>
            <w:r w:rsidRPr="009613AE">
              <w:rPr>
                <w:lang w:val="en-US"/>
              </w:rPr>
              <w:t>Output Version</w:t>
            </w:r>
          </w:p>
          <w:p w14:paraId="4943F8D5" w14:textId="50936029" w:rsidR="009613AE" w:rsidRPr="009613AE" w:rsidRDefault="009613AE" w:rsidP="009613AE">
            <w:pPr>
              <w:jc w:val="center"/>
              <w:rPr>
                <w:lang w:val="en-US"/>
              </w:rPr>
            </w:pPr>
            <w:r w:rsidRPr="009613AE">
              <w:rPr>
                <w:color w:val="FF0000"/>
                <w:lang w:val="en-US"/>
              </w:rPr>
              <w:t>Ver 0.</w:t>
            </w:r>
            <w:proofErr w:type="gramStart"/>
            <w:r w:rsidRPr="009613AE">
              <w:rPr>
                <w:color w:val="FF0000"/>
                <w:lang w:val="en-US"/>
              </w:rPr>
              <w:t>c.d</w:t>
            </w:r>
            <w:proofErr w:type="gramEnd"/>
          </w:p>
        </w:tc>
        <w:tc>
          <w:tcPr>
            <w:tcW w:w="3434" w:type="dxa"/>
          </w:tcPr>
          <w:p w14:paraId="19E132D2" w14:textId="1AE4BF0A" w:rsidR="009613AE" w:rsidRPr="009613AE" w:rsidRDefault="009613AE" w:rsidP="009613AE">
            <w:pPr>
              <w:jc w:val="center"/>
              <w:rPr>
                <w:lang w:val="en-US"/>
              </w:rPr>
            </w:pPr>
            <w:r w:rsidRPr="009613AE">
              <w:rPr>
                <w:lang w:val="en-US"/>
              </w:rPr>
              <w:t>Updates Introduced</w:t>
            </w:r>
          </w:p>
        </w:tc>
      </w:tr>
      <w:tr w:rsidR="007B6780" w14:paraId="1E4819FE" w14:textId="77777777" w:rsidTr="006452FD">
        <w:tc>
          <w:tcPr>
            <w:tcW w:w="2073" w:type="dxa"/>
          </w:tcPr>
          <w:p w14:paraId="12DCA10A" w14:textId="77777777" w:rsidR="007B6780" w:rsidRPr="00D977CE" w:rsidRDefault="007B6780" w:rsidP="006452FD">
            <w:pPr>
              <w:rPr>
                <w:lang w:val="en-US"/>
              </w:rPr>
            </w:pPr>
          </w:p>
        </w:tc>
        <w:tc>
          <w:tcPr>
            <w:tcW w:w="1717" w:type="dxa"/>
          </w:tcPr>
          <w:p w14:paraId="351AC6F6" w14:textId="4886F485" w:rsidR="007B6780" w:rsidRPr="00D977CE" w:rsidRDefault="00D11182" w:rsidP="006452FD">
            <w:pPr>
              <w:rPr>
                <w:lang w:val="en-US"/>
              </w:rPr>
            </w:pPr>
            <w:r w:rsidRPr="00D977CE">
              <w:rPr>
                <w:lang w:val="en-US"/>
              </w:rPr>
              <w:t>Ver 0.0.0</w:t>
            </w:r>
          </w:p>
        </w:tc>
        <w:tc>
          <w:tcPr>
            <w:tcW w:w="1717" w:type="dxa"/>
          </w:tcPr>
          <w:p w14:paraId="5F4FAC66" w14:textId="6A2F5B69" w:rsidR="007B6780" w:rsidRPr="00D977CE" w:rsidRDefault="00D977CE" w:rsidP="006452FD">
            <w:pPr>
              <w:rPr>
                <w:lang w:val="en-US"/>
              </w:rPr>
            </w:pPr>
            <w:r w:rsidRPr="00D977CE">
              <w:rPr>
                <w:lang w:val="en-US"/>
              </w:rPr>
              <w:t>Ver</w:t>
            </w:r>
            <w:r>
              <w:rPr>
                <w:lang w:val="en-US"/>
              </w:rPr>
              <w:t xml:space="preserve"> 0.1.2</w:t>
            </w:r>
          </w:p>
        </w:tc>
        <w:tc>
          <w:tcPr>
            <w:tcW w:w="3434" w:type="dxa"/>
          </w:tcPr>
          <w:p w14:paraId="0E95A784" w14:textId="6028DA15" w:rsidR="007B6780" w:rsidRPr="00D977CE" w:rsidRDefault="00284FA7" w:rsidP="006452FD">
            <w:pPr>
              <w:rPr>
                <w:lang w:val="en-US"/>
              </w:rPr>
            </w:pPr>
            <w:r>
              <w:rPr>
                <w:lang w:val="en-US"/>
              </w:rPr>
              <w:t>“</w:t>
            </w:r>
            <w:r w:rsidRPr="00DB6960">
              <w:rPr>
                <w:color w:val="FF0000"/>
                <w:lang w:val="en-US"/>
              </w:rPr>
              <w:t>Deployment Scenarios” Paragraph</w:t>
            </w:r>
          </w:p>
        </w:tc>
      </w:tr>
      <w:tr w:rsidR="007B6780" w14:paraId="7CD4EE71" w14:textId="77777777" w:rsidTr="006452FD">
        <w:tc>
          <w:tcPr>
            <w:tcW w:w="2073" w:type="dxa"/>
          </w:tcPr>
          <w:p w14:paraId="4F19F11A" w14:textId="77777777" w:rsidR="007B6780" w:rsidRPr="00D977CE" w:rsidRDefault="007B6780" w:rsidP="006452FD">
            <w:pPr>
              <w:rPr>
                <w:lang w:val="en-US"/>
              </w:rPr>
            </w:pPr>
          </w:p>
        </w:tc>
        <w:tc>
          <w:tcPr>
            <w:tcW w:w="1717" w:type="dxa"/>
          </w:tcPr>
          <w:p w14:paraId="31434564" w14:textId="03BC139D" w:rsidR="007B6780" w:rsidRPr="00D977CE" w:rsidRDefault="00284FA7" w:rsidP="006452FD">
            <w:pPr>
              <w:rPr>
                <w:lang w:val="en-US"/>
              </w:rPr>
            </w:pPr>
            <w:r>
              <w:rPr>
                <w:lang w:val="en-US"/>
              </w:rPr>
              <w:t>Ver 0.1.2</w:t>
            </w:r>
          </w:p>
        </w:tc>
        <w:tc>
          <w:tcPr>
            <w:tcW w:w="1717" w:type="dxa"/>
          </w:tcPr>
          <w:p w14:paraId="7CC9EA16" w14:textId="45B90EDC" w:rsidR="007B6780" w:rsidRPr="00D977CE" w:rsidRDefault="00284FA7" w:rsidP="006452FD">
            <w:pPr>
              <w:rPr>
                <w:lang w:val="en-US"/>
              </w:rPr>
            </w:pPr>
            <w:r>
              <w:rPr>
                <w:lang w:val="en-US"/>
              </w:rPr>
              <w:t>Ver 0.2.3</w:t>
            </w:r>
          </w:p>
        </w:tc>
        <w:tc>
          <w:tcPr>
            <w:tcW w:w="3434" w:type="dxa"/>
          </w:tcPr>
          <w:p w14:paraId="0F031458" w14:textId="77777777" w:rsidR="00136E9C" w:rsidRPr="00DB6960" w:rsidRDefault="00284FA7" w:rsidP="006452FD">
            <w:pPr>
              <w:rPr>
                <w:color w:val="C45911" w:themeColor="accent2" w:themeShade="BF"/>
                <w:lang w:val="en-US"/>
              </w:rPr>
            </w:pPr>
            <w:r w:rsidRPr="00DB6960">
              <w:rPr>
                <w:color w:val="C45911" w:themeColor="accent2" w:themeShade="BF"/>
                <w:lang w:val="en-US"/>
              </w:rPr>
              <w:t xml:space="preserve">Further details on </w:t>
            </w:r>
          </w:p>
          <w:p w14:paraId="2B94E710" w14:textId="77777777" w:rsidR="00136E9C" w:rsidRPr="00DB6960" w:rsidRDefault="00284FA7" w:rsidP="00136E9C">
            <w:pPr>
              <w:pStyle w:val="ListParagraph"/>
              <w:numPr>
                <w:ilvl w:val="0"/>
                <w:numId w:val="5"/>
              </w:numPr>
              <w:ind w:left="192" w:hanging="141"/>
              <w:rPr>
                <w:color w:val="C45911" w:themeColor="accent2" w:themeShade="BF"/>
                <w:lang w:val="en-US"/>
              </w:rPr>
            </w:pPr>
            <w:r w:rsidRPr="00DB6960">
              <w:rPr>
                <w:color w:val="C45911" w:themeColor="accent2" w:themeShade="BF"/>
                <w:lang w:val="en-US"/>
              </w:rPr>
              <w:t>XR parameters</w:t>
            </w:r>
            <w:r w:rsidR="00136E9C" w:rsidRPr="00DB6960">
              <w:rPr>
                <w:color w:val="C45911" w:themeColor="accent2" w:themeShade="BF"/>
                <w:lang w:val="en-US"/>
              </w:rPr>
              <w:t xml:space="preserve">, bit rate, Latency, </w:t>
            </w:r>
            <w:proofErr w:type="spellStart"/>
            <w:r w:rsidR="00136E9C" w:rsidRPr="00DB6960">
              <w:rPr>
                <w:color w:val="C45911" w:themeColor="accent2" w:themeShade="BF"/>
                <w:lang w:val="en-US"/>
              </w:rPr>
              <w:t>FoV</w:t>
            </w:r>
            <w:proofErr w:type="spellEnd"/>
          </w:p>
          <w:p w14:paraId="6926493F" w14:textId="26EAF0CA" w:rsidR="00136E9C" w:rsidRPr="00136E9C" w:rsidRDefault="00136E9C" w:rsidP="00136E9C">
            <w:pPr>
              <w:pStyle w:val="ListParagraph"/>
              <w:numPr>
                <w:ilvl w:val="0"/>
                <w:numId w:val="5"/>
              </w:numPr>
              <w:ind w:left="192" w:hanging="141"/>
              <w:rPr>
                <w:lang w:val="en-US"/>
              </w:rPr>
            </w:pPr>
            <w:r w:rsidRPr="00DB6960">
              <w:rPr>
                <w:color w:val="C45911" w:themeColor="accent2" w:themeShade="BF"/>
                <w:lang w:val="en-US"/>
              </w:rPr>
              <w:t>LBT Categories suitable for XR</w:t>
            </w:r>
          </w:p>
        </w:tc>
      </w:tr>
      <w:tr w:rsidR="007B6780" w14:paraId="152003D8" w14:textId="77777777" w:rsidTr="006452FD">
        <w:tc>
          <w:tcPr>
            <w:tcW w:w="2073" w:type="dxa"/>
          </w:tcPr>
          <w:p w14:paraId="0FCC6F39" w14:textId="77777777" w:rsidR="007B6780" w:rsidRPr="00D977CE" w:rsidRDefault="007B6780" w:rsidP="006452FD">
            <w:pPr>
              <w:rPr>
                <w:lang w:val="en-US"/>
              </w:rPr>
            </w:pPr>
          </w:p>
        </w:tc>
        <w:tc>
          <w:tcPr>
            <w:tcW w:w="1717" w:type="dxa"/>
          </w:tcPr>
          <w:p w14:paraId="30D38F16" w14:textId="77777777" w:rsidR="007B6780" w:rsidRPr="00D977CE" w:rsidRDefault="007B6780" w:rsidP="006452FD">
            <w:pPr>
              <w:rPr>
                <w:lang w:val="en-US"/>
              </w:rPr>
            </w:pPr>
          </w:p>
        </w:tc>
        <w:tc>
          <w:tcPr>
            <w:tcW w:w="1717" w:type="dxa"/>
          </w:tcPr>
          <w:p w14:paraId="3F250D5E" w14:textId="77777777" w:rsidR="007B6780" w:rsidRPr="00D977CE" w:rsidRDefault="007B6780" w:rsidP="006452FD">
            <w:pPr>
              <w:rPr>
                <w:lang w:val="en-US"/>
              </w:rPr>
            </w:pPr>
          </w:p>
        </w:tc>
        <w:tc>
          <w:tcPr>
            <w:tcW w:w="3434" w:type="dxa"/>
          </w:tcPr>
          <w:p w14:paraId="0B7EA8D7" w14:textId="77777777" w:rsidR="007B6780" w:rsidRPr="00D977CE" w:rsidRDefault="007B6780" w:rsidP="006452FD">
            <w:pPr>
              <w:rPr>
                <w:lang w:val="en-US"/>
              </w:rPr>
            </w:pPr>
          </w:p>
        </w:tc>
      </w:tr>
      <w:tr w:rsidR="007B6780" w14:paraId="25C698A5" w14:textId="77777777" w:rsidTr="006452FD">
        <w:tc>
          <w:tcPr>
            <w:tcW w:w="2073" w:type="dxa"/>
          </w:tcPr>
          <w:p w14:paraId="084030BE" w14:textId="77777777" w:rsidR="007B6780" w:rsidRPr="00D977CE" w:rsidRDefault="007B6780" w:rsidP="006452FD">
            <w:pPr>
              <w:rPr>
                <w:lang w:val="en-US"/>
              </w:rPr>
            </w:pPr>
          </w:p>
        </w:tc>
        <w:tc>
          <w:tcPr>
            <w:tcW w:w="1717" w:type="dxa"/>
          </w:tcPr>
          <w:p w14:paraId="219A9023" w14:textId="77777777" w:rsidR="007B6780" w:rsidRPr="00D977CE" w:rsidRDefault="007B6780" w:rsidP="006452FD">
            <w:pPr>
              <w:rPr>
                <w:lang w:val="en-US"/>
              </w:rPr>
            </w:pPr>
          </w:p>
        </w:tc>
        <w:tc>
          <w:tcPr>
            <w:tcW w:w="1717" w:type="dxa"/>
          </w:tcPr>
          <w:p w14:paraId="41986183" w14:textId="77777777" w:rsidR="007B6780" w:rsidRPr="00D977CE" w:rsidRDefault="007B6780" w:rsidP="006452FD">
            <w:pPr>
              <w:rPr>
                <w:lang w:val="en-US"/>
              </w:rPr>
            </w:pPr>
          </w:p>
        </w:tc>
        <w:tc>
          <w:tcPr>
            <w:tcW w:w="3434" w:type="dxa"/>
          </w:tcPr>
          <w:p w14:paraId="0DE1AD6B" w14:textId="77777777" w:rsidR="007B6780" w:rsidRPr="00D977CE" w:rsidRDefault="007B6780" w:rsidP="006452FD">
            <w:pPr>
              <w:rPr>
                <w:lang w:val="en-US"/>
              </w:rPr>
            </w:pPr>
          </w:p>
        </w:tc>
      </w:tr>
      <w:tr w:rsidR="007B6780" w14:paraId="38F31449" w14:textId="77777777" w:rsidTr="006452FD">
        <w:tc>
          <w:tcPr>
            <w:tcW w:w="2073" w:type="dxa"/>
          </w:tcPr>
          <w:p w14:paraId="4EDAC350" w14:textId="77777777" w:rsidR="007B6780" w:rsidRPr="007C0711" w:rsidRDefault="007B6780" w:rsidP="006452FD">
            <w:pPr>
              <w:rPr>
                <w:lang w:val="en-US"/>
              </w:rPr>
            </w:pPr>
          </w:p>
        </w:tc>
        <w:tc>
          <w:tcPr>
            <w:tcW w:w="1717" w:type="dxa"/>
          </w:tcPr>
          <w:p w14:paraId="3983B7F1" w14:textId="77777777" w:rsidR="007B6780" w:rsidRPr="00E140CF" w:rsidRDefault="007B6780" w:rsidP="006452FD">
            <w:pPr>
              <w:rPr>
                <w:color w:val="7F7F7F" w:themeColor="text1" w:themeTint="80"/>
                <w:lang w:val="en-US"/>
              </w:rPr>
            </w:pPr>
          </w:p>
        </w:tc>
        <w:tc>
          <w:tcPr>
            <w:tcW w:w="1717" w:type="dxa"/>
          </w:tcPr>
          <w:p w14:paraId="0D347743" w14:textId="77777777" w:rsidR="007B6780" w:rsidRPr="00E140CF" w:rsidRDefault="007B6780" w:rsidP="006452FD">
            <w:pPr>
              <w:rPr>
                <w:color w:val="7F7F7F" w:themeColor="text1" w:themeTint="80"/>
                <w:lang w:val="en-US"/>
              </w:rPr>
            </w:pPr>
          </w:p>
        </w:tc>
        <w:tc>
          <w:tcPr>
            <w:tcW w:w="3434" w:type="dxa"/>
          </w:tcPr>
          <w:p w14:paraId="30D00F98" w14:textId="77777777" w:rsidR="007B6780" w:rsidRPr="00E140CF" w:rsidRDefault="007B6780" w:rsidP="006452FD">
            <w:pPr>
              <w:rPr>
                <w:color w:val="7F7F7F" w:themeColor="text1" w:themeTint="80"/>
                <w:lang w:val="en-US"/>
              </w:rPr>
            </w:pPr>
          </w:p>
        </w:tc>
      </w:tr>
      <w:tr w:rsidR="007B6780" w14:paraId="6385539C" w14:textId="77777777" w:rsidTr="006452FD">
        <w:tc>
          <w:tcPr>
            <w:tcW w:w="2073" w:type="dxa"/>
          </w:tcPr>
          <w:p w14:paraId="605DF4BB" w14:textId="77777777" w:rsidR="007B6780" w:rsidRPr="007C0711" w:rsidRDefault="007B6780" w:rsidP="006452FD">
            <w:pPr>
              <w:rPr>
                <w:lang w:val="en-US"/>
              </w:rPr>
            </w:pPr>
          </w:p>
        </w:tc>
        <w:tc>
          <w:tcPr>
            <w:tcW w:w="1717" w:type="dxa"/>
          </w:tcPr>
          <w:p w14:paraId="0F829D54" w14:textId="77777777" w:rsidR="007B6780" w:rsidRPr="00E140CF" w:rsidRDefault="007B6780" w:rsidP="006452FD">
            <w:pPr>
              <w:rPr>
                <w:color w:val="7F7F7F" w:themeColor="text1" w:themeTint="80"/>
                <w:lang w:val="en-US"/>
              </w:rPr>
            </w:pPr>
          </w:p>
        </w:tc>
        <w:tc>
          <w:tcPr>
            <w:tcW w:w="1717" w:type="dxa"/>
          </w:tcPr>
          <w:p w14:paraId="20DA4881" w14:textId="77777777" w:rsidR="007B6780" w:rsidRPr="00E140CF" w:rsidRDefault="007B6780" w:rsidP="006452FD">
            <w:pPr>
              <w:rPr>
                <w:color w:val="7F7F7F" w:themeColor="text1" w:themeTint="80"/>
                <w:lang w:val="en-US"/>
              </w:rPr>
            </w:pPr>
          </w:p>
        </w:tc>
        <w:tc>
          <w:tcPr>
            <w:tcW w:w="3434" w:type="dxa"/>
          </w:tcPr>
          <w:p w14:paraId="711C3E0C" w14:textId="77777777" w:rsidR="007B6780" w:rsidRPr="00E140CF" w:rsidRDefault="007B6780" w:rsidP="006452FD">
            <w:pPr>
              <w:rPr>
                <w:color w:val="7F7F7F" w:themeColor="text1" w:themeTint="80"/>
                <w:lang w:val="en-US"/>
              </w:rPr>
            </w:pPr>
          </w:p>
        </w:tc>
      </w:tr>
      <w:tr w:rsidR="009613AE" w14:paraId="0AF52737" w14:textId="77777777" w:rsidTr="00BE19CB">
        <w:tc>
          <w:tcPr>
            <w:tcW w:w="2073" w:type="dxa"/>
          </w:tcPr>
          <w:p w14:paraId="6A40D2A6" w14:textId="77777777" w:rsidR="009613AE" w:rsidRPr="007C0711" w:rsidRDefault="009613AE" w:rsidP="00361162">
            <w:pPr>
              <w:rPr>
                <w:lang w:val="en-US"/>
              </w:rPr>
            </w:pPr>
          </w:p>
        </w:tc>
        <w:tc>
          <w:tcPr>
            <w:tcW w:w="1717" w:type="dxa"/>
          </w:tcPr>
          <w:p w14:paraId="7FDA03F2" w14:textId="77777777" w:rsidR="009613AE" w:rsidRPr="00E140CF" w:rsidRDefault="009613AE" w:rsidP="00361162">
            <w:pPr>
              <w:rPr>
                <w:color w:val="7F7F7F" w:themeColor="text1" w:themeTint="80"/>
                <w:lang w:val="en-US"/>
              </w:rPr>
            </w:pPr>
          </w:p>
        </w:tc>
        <w:tc>
          <w:tcPr>
            <w:tcW w:w="1717" w:type="dxa"/>
          </w:tcPr>
          <w:p w14:paraId="1549C3D6" w14:textId="34CEE2A8" w:rsidR="009613AE" w:rsidRPr="00E140CF" w:rsidRDefault="009613AE" w:rsidP="00361162">
            <w:pPr>
              <w:rPr>
                <w:color w:val="7F7F7F" w:themeColor="text1" w:themeTint="80"/>
                <w:lang w:val="en-US"/>
              </w:rPr>
            </w:pPr>
          </w:p>
        </w:tc>
        <w:tc>
          <w:tcPr>
            <w:tcW w:w="3434" w:type="dxa"/>
          </w:tcPr>
          <w:p w14:paraId="53DE1C6B" w14:textId="4E079E1E" w:rsidR="009613AE" w:rsidRPr="00E140CF" w:rsidRDefault="009613AE" w:rsidP="00361162">
            <w:pPr>
              <w:rPr>
                <w:color w:val="7F7F7F" w:themeColor="text1" w:themeTint="80"/>
                <w:lang w:val="en-US"/>
              </w:rPr>
            </w:pPr>
          </w:p>
        </w:tc>
      </w:tr>
      <w:tr w:rsidR="009613AE" w14:paraId="79214DED" w14:textId="77777777" w:rsidTr="00BE19CB">
        <w:tc>
          <w:tcPr>
            <w:tcW w:w="2073" w:type="dxa"/>
          </w:tcPr>
          <w:p w14:paraId="1E4907A6" w14:textId="77777777" w:rsidR="009613AE" w:rsidRPr="007C0711" w:rsidRDefault="009613AE" w:rsidP="00361162">
            <w:pPr>
              <w:rPr>
                <w:lang w:val="en-US"/>
              </w:rPr>
            </w:pPr>
          </w:p>
        </w:tc>
        <w:tc>
          <w:tcPr>
            <w:tcW w:w="1717" w:type="dxa"/>
          </w:tcPr>
          <w:p w14:paraId="7B743980" w14:textId="77777777" w:rsidR="009613AE" w:rsidRPr="00E140CF" w:rsidRDefault="009613AE" w:rsidP="00361162">
            <w:pPr>
              <w:rPr>
                <w:color w:val="7F7F7F" w:themeColor="text1" w:themeTint="80"/>
                <w:lang w:val="en-US"/>
              </w:rPr>
            </w:pPr>
          </w:p>
        </w:tc>
        <w:tc>
          <w:tcPr>
            <w:tcW w:w="1717" w:type="dxa"/>
          </w:tcPr>
          <w:p w14:paraId="79ABC73E" w14:textId="3F7EB861" w:rsidR="009613AE" w:rsidRPr="00E140CF" w:rsidRDefault="009613AE" w:rsidP="00361162">
            <w:pPr>
              <w:rPr>
                <w:color w:val="7F7F7F" w:themeColor="text1" w:themeTint="80"/>
                <w:lang w:val="en-US"/>
              </w:rPr>
            </w:pPr>
          </w:p>
        </w:tc>
        <w:tc>
          <w:tcPr>
            <w:tcW w:w="3434" w:type="dxa"/>
          </w:tcPr>
          <w:p w14:paraId="72B732B5" w14:textId="7CA8FAD5" w:rsidR="009613AE" w:rsidRPr="00E140CF" w:rsidRDefault="009613AE" w:rsidP="00361162">
            <w:pPr>
              <w:rPr>
                <w:color w:val="7F7F7F" w:themeColor="text1" w:themeTint="80"/>
                <w:lang w:val="en-US"/>
              </w:rPr>
            </w:pPr>
          </w:p>
        </w:tc>
      </w:tr>
    </w:tbl>
    <w:p w14:paraId="6543D7B7" w14:textId="66C94294" w:rsidR="00885A94" w:rsidRDefault="00885A94">
      <w:pPr>
        <w:rPr>
          <w:lang w:val="en-US"/>
        </w:rPr>
      </w:pPr>
    </w:p>
    <w:p w14:paraId="520C2498" w14:textId="0515E9E2" w:rsidR="007B6780" w:rsidRDefault="007B6780">
      <w:pPr>
        <w:spacing w:after="160" w:line="259" w:lineRule="auto"/>
        <w:rPr>
          <w:lang w:val="en-US"/>
        </w:rPr>
      </w:pPr>
      <w:r>
        <w:rPr>
          <w:lang w:val="en-US"/>
        </w:rPr>
        <w:br w:type="page"/>
      </w:r>
    </w:p>
    <w:p w14:paraId="74F7CEA1" w14:textId="46110D14" w:rsidR="00885A94" w:rsidRDefault="00885A94">
      <w:pPr>
        <w:spacing w:after="160" w:line="259" w:lineRule="auto"/>
        <w:rPr>
          <w:lang w:val="en-US"/>
        </w:rPr>
      </w:pPr>
    </w:p>
    <w:tbl>
      <w:tblPr>
        <w:tblStyle w:val="TableGrid"/>
        <w:tblW w:w="8941" w:type="dxa"/>
        <w:tblLook w:val="04A0" w:firstRow="1" w:lastRow="0" w:firstColumn="1" w:lastColumn="0" w:noHBand="0" w:noVBand="1"/>
      </w:tblPr>
      <w:tblGrid>
        <w:gridCol w:w="2073"/>
        <w:gridCol w:w="6868"/>
      </w:tblGrid>
      <w:tr w:rsidR="00885A94" w14:paraId="4524F3AD" w14:textId="77777777" w:rsidTr="00361162">
        <w:tc>
          <w:tcPr>
            <w:tcW w:w="2073" w:type="dxa"/>
          </w:tcPr>
          <w:p w14:paraId="2BC26457" w14:textId="77777777" w:rsidR="00885A94" w:rsidRDefault="00885A94" w:rsidP="00361162">
            <w:pPr>
              <w:rPr>
                <w:lang w:val="en-US"/>
              </w:rPr>
            </w:pPr>
            <w:r>
              <w:rPr>
                <w:lang w:val="en-US"/>
              </w:rPr>
              <w:t>Objective</w:t>
            </w:r>
          </w:p>
        </w:tc>
        <w:tc>
          <w:tcPr>
            <w:tcW w:w="6868" w:type="dxa"/>
          </w:tcPr>
          <w:p w14:paraId="5B902D41" w14:textId="1E33DF02" w:rsidR="00A318F5" w:rsidRPr="00E140CF" w:rsidRDefault="00A318F5" w:rsidP="00361162">
            <w:pPr>
              <w:rPr>
                <w:color w:val="7F7F7F" w:themeColor="text1" w:themeTint="80"/>
                <w:lang w:val="en-US"/>
              </w:rPr>
            </w:pPr>
            <w:r w:rsidRPr="00A318F5">
              <w:rPr>
                <w:lang w:val="en-US"/>
              </w:rPr>
              <w:t xml:space="preserve">Design of wireless transmission mechanisms for satisfying bit rate and latency requirements of different applications of XR concepts.  </w:t>
            </w:r>
          </w:p>
        </w:tc>
      </w:tr>
      <w:tr w:rsidR="00885A94" w:rsidRPr="00A318F5" w14:paraId="392E0696" w14:textId="77777777" w:rsidTr="00361162">
        <w:tc>
          <w:tcPr>
            <w:tcW w:w="2073" w:type="dxa"/>
          </w:tcPr>
          <w:p w14:paraId="35A4FE41" w14:textId="77777777" w:rsidR="00885A94" w:rsidRDefault="00885A94" w:rsidP="00361162">
            <w:pPr>
              <w:rPr>
                <w:lang w:val="en-US"/>
              </w:rPr>
            </w:pPr>
            <w:r>
              <w:rPr>
                <w:lang w:val="en-US"/>
              </w:rPr>
              <w:t>Description</w:t>
            </w:r>
          </w:p>
        </w:tc>
        <w:tc>
          <w:tcPr>
            <w:tcW w:w="6868" w:type="dxa"/>
          </w:tcPr>
          <w:p w14:paraId="7BCDBB9F" w14:textId="77777777" w:rsidR="00CC5FE0" w:rsidRDefault="00A318F5" w:rsidP="00361162">
            <w:pPr>
              <w:rPr>
                <w:lang w:val="en-US"/>
              </w:rPr>
            </w:pPr>
            <w:r w:rsidRPr="006B02A8">
              <w:rPr>
                <w:lang w:val="en-US"/>
              </w:rPr>
              <w:t>XR englobes AR (Augmented Reality), MR (Mixed Reality) and VR (Virtual Reality). Existing</w:t>
            </w:r>
            <w:r w:rsidR="00D7372A" w:rsidRPr="006B02A8">
              <w:rPr>
                <w:lang w:val="en-US"/>
              </w:rPr>
              <w:t xml:space="preserve">, usually tethered, XR devices offer a limited user mobility and reduced </w:t>
            </w:r>
            <w:proofErr w:type="spellStart"/>
            <w:r w:rsidR="00D7372A" w:rsidRPr="006B02A8">
              <w:rPr>
                <w:lang w:val="en-US"/>
              </w:rPr>
              <w:t>QoE</w:t>
            </w:r>
            <w:proofErr w:type="spellEnd"/>
            <w:r w:rsidR="00D7372A" w:rsidRPr="006B02A8">
              <w:rPr>
                <w:lang w:val="en-US"/>
              </w:rPr>
              <w:t xml:space="preserve"> (Quality of Experience).</w:t>
            </w:r>
            <w:r w:rsidR="00EC31E5" w:rsidRPr="006B02A8">
              <w:rPr>
                <w:lang w:val="en-US"/>
              </w:rPr>
              <w:t xml:space="preserve"> I</w:t>
            </w:r>
            <w:r w:rsidR="00D7372A" w:rsidRPr="006B02A8">
              <w:rPr>
                <w:lang w:val="en-US"/>
              </w:rPr>
              <w:t xml:space="preserve">mplementation of (sometimes asymmetrical) bi-directional transmission, </w:t>
            </w:r>
            <w:r w:rsidR="00EC31E5" w:rsidRPr="006B02A8">
              <w:rPr>
                <w:lang w:val="en-US"/>
              </w:rPr>
              <w:t xml:space="preserve">at speeds </w:t>
            </w:r>
            <w:r w:rsidR="00D7372A" w:rsidRPr="006B02A8">
              <w:rPr>
                <w:lang w:val="en-US"/>
              </w:rPr>
              <w:t>ranging from a few kb/</w:t>
            </w:r>
            <w:proofErr w:type="gramStart"/>
            <w:r w:rsidR="00D7372A" w:rsidRPr="006B02A8">
              <w:rPr>
                <w:lang w:val="en-US"/>
              </w:rPr>
              <w:t>sec</w:t>
            </w:r>
            <w:proofErr w:type="gramEnd"/>
            <w:r w:rsidR="00D7372A" w:rsidRPr="006B02A8">
              <w:rPr>
                <w:lang w:val="en-US"/>
              </w:rPr>
              <w:t xml:space="preserve"> to several Gb/sec (even a few Terabit</w:t>
            </w:r>
            <w:r w:rsidR="00862501">
              <w:rPr>
                <w:lang w:val="en-US"/>
              </w:rPr>
              <w:t>s</w:t>
            </w:r>
            <w:r w:rsidR="00D7372A" w:rsidRPr="006B02A8">
              <w:rPr>
                <w:lang w:val="en-US"/>
              </w:rPr>
              <w:t>/sec</w:t>
            </w:r>
            <w:r w:rsidR="00EC31E5" w:rsidRPr="006B02A8">
              <w:rPr>
                <w:lang w:val="en-US"/>
              </w:rPr>
              <w:t xml:space="preserve">) is required for the operation of XR devices. </w:t>
            </w:r>
          </w:p>
          <w:p w14:paraId="15BAC541" w14:textId="6C3D03F5" w:rsidR="00885A94" w:rsidRPr="00A318F5" w:rsidRDefault="00EC31E5" w:rsidP="00361162">
            <w:pPr>
              <w:rPr>
                <w:color w:val="7F7F7F" w:themeColor="text1" w:themeTint="80"/>
                <w:lang w:val="en-US"/>
              </w:rPr>
            </w:pPr>
            <w:r w:rsidRPr="006B02A8">
              <w:rPr>
                <w:lang w:val="en-US"/>
              </w:rPr>
              <w:t xml:space="preserve">Wireless XR is realizable in the high GHz </w:t>
            </w:r>
            <w:proofErr w:type="spellStart"/>
            <w:r w:rsidRPr="006B02A8">
              <w:rPr>
                <w:lang w:val="en-US"/>
              </w:rPr>
              <w:t>mmWave</w:t>
            </w:r>
            <w:proofErr w:type="spellEnd"/>
            <w:r w:rsidRPr="006B02A8">
              <w:rPr>
                <w:lang w:val="en-US"/>
              </w:rPr>
              <w:t xml:space="preserve"> spectrum (e. g 60 GHz)</w:t>
            </w:r>
            <w:r w:rsidR="006B02A8" w:rsidRPr="006B02A8">
              <w:rPr>
                <w:lang w:val="en-US"/>
              </w:rPr>
              <w:t>.</w:t>
            </w:r>
            <w:r w:rsidR="00862501">
              <w:rPr>
                <w:lang w:val="en-US"/>
              </w:rPr>
              <w:t xml:space="preserve"> Depending on the application domain, XR radio transmission would be deployed the in the licensed or unlicensed band. 4G, 5G (NR), </w:t>
            </w:r>
            <w:proofErr w:type="spellStart"/>
            <w:r w:rsidR="00862501">
              <w:rPr>
                <w:lang w:val="en-US"/>
              </w:rPr>
              <w:t>WiFi</w:t>
            </w:r>
            <w:proofErr w:type="spellEnd"/>
            <w:r w:rsidR="00862501">
              <w:rPr>
                <w:lang w:val="en-US"/>
              </w:rPr>
              <w:t xml:space="preserve"> 6 standards for mid-rate (</w:t>
            </w:r>
            <w:proofErr w:type="spellStart"/>
            <w:r w:rsidR="00862501">
              <w:rPr>
                <w:lang w:val="en-US"/>
              </w:rPr>
              <w:t>upto</w:t>
            </w:r>
            <w:proofErr w:type="spellEnd"/>
            <w:r w:rsidR="00862501">
              <w:rPr>
                <w:lang w:val="en-US"/>
              </w:rPr>
              <w:t xml:space="preserve"> &lt;100</w:t>
            </w:r>
            <w:r w:rsidR="00CC5FE0">
              <w:rPr>
                <w:lang w:val="en-US"/>
              </w:rPr>
              <w:t xml:space="preserve"> Mb/sec) transmission already exist and </w:t>
            </w:r>
            <w:proofErr w:type="spellStart"/>
            <w:r w:rsidR="00CC5FE0">
              <w:rPr>
                <w:lang w:val="en-US"/>
              </w:rPr>
              <w:t>WiGig</w:t>
            </w:r>
            <w:proofErr w:type="spellEnd"/>
            <w:r w:rsidR="00CC5FE0">
              <w:rPr>
                <w:lang w:val="en-US"/>
              </w:rPr>
              <w:t xml:space="preserve"> and 6G have the objective of standardizing the transmission technologies for multi-gigabit XR implementations.  </w:t>
            </w:r>
            <w:r w:rsidR="00D7372A" w:rsidRPr="006B02A8">
              <w:rPr>
                <w:lang w:val="en-US"/>
              </w:rPr>
              <w:t xml:space="preserve"> </w:t>
            </w:r>
          </w:p>
        </w:tc>
      </w:tr>
      <w:tr w:rsidR="00885A94" w14:paraId="0D056133" w14:textId="77777777" w:rsidTr="00361162">
        <w:tc>
          <w:tcPr>
            <w:tcW w:w="2073" w:type="dxa"/>
          </w:tcPr>
          <w:p w14:paraId="280667A6" w14:textId="5291BEB8" w:rsidR="00885A94" w:rsidRPr="00885A94" w:rsidRDefault="00885A94" w:rsidP="00361162">
            <w:pPr>
              <w:rPr>
                <w:color w:val="FF0000"/>
                <w:lang w:val="en-US"/>
              </w:rPr>
            </w:pPr>
            <w:r>
              <w:rPr>
                <w:lang w:val="en-US"/>
              </w:rPr>
              <w:t>Technical Specs related.</w:t>
            </w:r>
            <w:r>
              <w:rPr>
                <w:color w:val="FF0000"/>
                <w:lang w:val="en-US"/>
              </w:rPr>
              <w:t xml:space="preserve"> </w:t>
            </w:r>
            <w:del w:id="0" w:author="Vinod KUMAR" w:date="2025-02-12T23:52:00Z">
              <w:r w:rsidR="00FF1555" w:rsidDel="00532792">
                <w:rPr>
                  <w:color w:val="FF0000"/>
                  <w:lang w:val="en-US"/>
                </w:rPr>
                <w:delText>M</w:delText>
              </w:r>
              <w:r w:rsidRPr="00A16EB6" w:rsidDel="00532792">
                <w:rPr>
                  <w:color w:val="FF0000"/>
                  <w:lang w:val="en-US"/>
                </w:rPr>
                <w:delText xml:space="preserve">oved below </w:delText>
              </w:r>
              <w:r w:rsidDel="00532792">
                <w:rPr>
                  <w:color w:val="FF0000"/>
                  <w:lang w:val="en-US"/>
                </w:rPr>
                <w:delText>“</w:delText>
              </w:r>
              <w:r w:rsidRPr="00A16EB6" w:rsidDel="00532792">
                <w:rPr>
                  <w:color w:val="FF0000"/>
                  <w:lang w:val="en-US"/>
                </w:rPr>
                <w:delText>Description</w:delText>
              </w:r>
              <w:r w:rsidDel="00532792">
                <w:rPr>
                  <w:color w:val="FF0000"/>
                  <w:lang w:val="en-US"/>
                </w:rPr>
                <w:delText>”</w:delText>
              </w:r>
            </w:del>
          </w:p>
        </w:tc>
        <w:tc>
          <w:tcPr>
            <w:tcW w:w="6868" w:type="dxa"/>
          </w:tcPr>
          <w:p w14:paraId="296E92D5" w14:textId="77777777" w:rsidR="001836F7" w:rsidRDefault="001836F7" w:rsidP="001836F7">
            <w:pPr>
              <w:rPr>
                <w:lang w:val="en-US"/>
              </w:rPr>
            </w:pPr>
            <w:r>
              <w:t xml:space="preserve">XR is a generic term used to designate separately or a combination of AR (Augmented Reality), MR (Mixed Reality) and VR (Virtual Reality). AR/MR images/videos are realized by super-imposing virtual objects on top of real images/videos. </w:t>
            </w:r>
            <w:r w:rsidRPr="008C6D56">
              <w:rPr>
                <w:lang w:val="en-FR"/>
              </w:rPr>
              <w:t>AR displays passive virtual contents</w:t>
            </w:r>
            <w:r w:rsidRPr="008C6D56">
              <w:rPr>
                <w:lang w:val="en-US"/>
              </w:rPr>
              <w:t xml:space="preserve"> </w:t>
            </w:r>
            <w:r>
              <w:rPr>
                <w:lang w:val="en-US"/>
              </w:rPr>
              <w:t xml:space="preserve">only </w:t>
            </w:r>
            <w:r w:rsidRPr="008C6D56">
              <w:rPr>
                <w:lang w:val="en-US"/>
              </w:rPr>
              <w:t xml:space="preserve">whereas </w:t>
            </w:r>
            <w:r w:rsidRPr="008C6D56">
              <w:rPr>
                <w:lang w:val="en-FR"/>
              </w:rPr>
              <w:t>MR allows users to interact with active virtual</w:t>
            </w:r>
            <w:r w:rsidRPr="008C6D56">
              <w:rPr>
                <w:lang w:val="en-US"/>
              </w:rPr>
              <w:t xml:space="preserve"> </w:t>
            </w:r>
            <w:r>
              <w:rPr>
                <w:lang w:val="en-US"/>
              </w:rPr>
              <w:t xml:space="preserve">objects. </w:t>
            </w:r>
            <w:r w:rsidRPr="008C6D56">
              <w:rPr>
                <w:lang w:val="en-FR"/>
              </w:rPr>
              <w:t>VR does not require videos of the real environment since all the presented contents are virtual.</w:t>
            </w:r>
            <w:r>
              <w:rPr>
                <w:lang w:val="en-US"/>
              </w:rPr>
              <w:t xml:space="preserve"> Applications based on immersive and non-immersive XR experience exist. AR and MR are mainly used for assistance, training, tourism (guides) whereas VR is essential for gaming and immersive video (movies) experience. Smart phones, tablets and other handheld devices with cameras are suitable for non-immersive AR/MR experience whereas an immersive VR experience requires an Optical Head mounted device.</w:t>
            </w:r>
          </w:p>
          <w:p w14:paraId="1203BC90" w14:textId="77777777" w:rsidR="001836F7" w:rsidRPr="00E51FBF" w:rsidRDefault="001836F7" w:rsidP="001836F7">
            <w:pPr>
              <w:rPr>
                <w:lang w:val="en-US"/>
              </w:rPr>
            </w:pPr>
            <w:r>
              <w:rPr>
                <w:lang w:val="en-US"/>
              </w:rPr>
              <w:t xml:space="preserve">(N.B In AV (Augmented Virtuality) surrounding Virtual Environment is enriched with real objects). </w:t>
            </w:r>
          </w:p>
          <w:p w14:paraId="3465A938" w14:textId="77777777" w:rsidR="001836F7" w:rsidRDefault="001836F7" w:rsidP="001836F7">
            <w:pPr>
              <w:rPr>
                <w:lang w:val="en-FR"/>
              </w:rPr>
            </w:pPr>
          </w:p>
          <w:p w14:paraId="3B199911" w14:textId="77777777" w:rsidR="001836F7" w:rsidRDefault="001836F7" w:rsidP="001836F7">
            <w:pPr>
              <w:rPr>
                <w:lang w:val="en-US"/>
              </w:rPr>
            </w:pPr>
            <w:r w:rsidRPr="00AD0FD3">
              <w:rPr>
                <w:b/>
                <w:bCs/>
                <w:lang w:val="en-US"/>
              </w:rPr>
              <w:t>A typical XR set-up consists</w:t>
            </w:r>
            <w:r>
              <w:rPr>
                <w:lang w:val="en-US"/>
              </w:rPr>
              <w:t xml:space="preserve"> of one or multiple XR devices (</w:t>
            </w:r>
            <w:proofErr w:type="spellStart"/>
            <w:r>
              <w:rPr>
                <w:lang w:val="en-US"/>
              </w:rPr>
              <w:t>e.g</w:t>
            </w:r>
            <w:proofErr w:type="spellEnd"/>
            <w:r>
              <w:rPr>
                <w:lang w:val="en-US"/>
              </w:rPr>
              <w:t xml:space="preserve"> Head mounted glasses with translucent screen (for AR and MR), </w:t>
            </w:r>
            <w:proofErr w:type="spellStart"/>
            <w:r>
              <w:rPr>
                <w:lang w:val="en-US"/>
              </w:rPr>
              <w:t>Occulent</w:t>
            </w:r>
            <w:proofErr w:type="spellEnd"/>
            <w:r>
              <w:rPr>
                <w:lang w:val="en-US"/>
              </w:rPr>
              <w:t xml:space="preserve"> glasses (for VR), tablets, portable PC) interacting with a central or an edge server through an air interface. The end application and the required resolution of the XR device and the connectivity scenario determine the UL (Device to Server) and the DL (Server to Device) transmission rates. For AR/MR applications the UL/DL transmission rates are quite symmetrical. The VR implementation usually requires very widely different UL (rather low) and DL (much higher) transmissions rates.</w:t>
            </w:r>
          </w:p>
          <w:p w14:paraId="60120534" w14:textId="77777777" w:rsidR="001836F7" w:rsidRDefault="001836F7" w:rsidP="001836F7">
            <w:pPr>
              <w:rPr>
                <w:lang w:val="en-US"/>
              </w:rPr>
            </w:pPr>
          </w:p>
          <w:p w14:paraId="6697771A" w14:textId="77777777" w:rsidR="001F603A" w:rsidRDefault="001836F7" w:rsidP="001836F7">
            <w:pPr>
              <w:rPr>
                <w:lang w:val="en-US"/>
              </w:rPr>
            </w:pPr>
            <w:r w:rsidRPr="00AD0FD3">
              <w:rPr>
                <w:b/>
                <w:bCs/>
                <w:lang w:val="en-US"/>
              </w:rPr>
              <w:t>Characteristic parameters of XR</w:t>
            </w:r>
            <w:r>
              <w:rPr>
                <w:lang w:val="en-US"/>
              </w:rPr>
              <w:t xml:space="preserve"> devices are some of the other factors affecting the UL/DL Data rates. Such parameters include </w:t>
            </w:r>
            <w:proofErr w:type="spellStart"/>
            <w:r>
              <w:rPr>
                <w:lang w:val="en-US"/>
              </w:rPr>
              <w:t>FoV</w:t>
            </w:r>
            <w:proofErr w:type="spellEnd"/>
            <w:r>
              <w:rPr>
                <w:lang w:val="en-US"/>
              </w:rPr>
              <w:t xml:space="preserve"> (field of View), PPD (Pixels per degree), resolution and (frame) </w:t>
            </w:r>
            <w:proofErr w:type="spellStart"/>
            <w:r>
              <w:rPr>
                <w:lang w:val="en-US"/>
              </w:rPr>
              <w:t>referesh</w:t>
            </w:r>
            <w:proofErr w:type="spellEnd"/>
            <w:r>
              <w:rPr>
                <w:lang w:val="en-US"/>
              </w:rPr>
              <w:t xml:space="preserve"> rate. For a given resolution large </w:t>
            </w:r>
            <w:proofErr w:type="spellStart"/>
            <w:r>
              <w:rPr>
                <w:lang w:val="en-US"/>
              </w:rPr>
              <w:t>FoV</w:t>
            </w:r>
            <w:proofErr w:type="spellEnd"/>
            <w:r>
              <w:rPr>
                <w:lang w:val="en-US"/>
              </w:rPr>
              <w:t xml:space="preserve"> results in a small PPD and VR displays providing large </w:t>
            </w:r>
            <w:proofErr w:type="spellStart"/>
            <w:r>
              <w:rPr>
                <w:lang w:val="en-US"/>
              </w:rPr>
              <w:t>FoV</w:t>
            </w:r>
            <w:proofErr w:type="spellEnd"/>
            <w:r>
              <w:rPr>
                <w:lang w:val="en-US"/>
              </w:rPr>
              <w:t xml:space="preserve"> for immersive experience use a small PPD. The Refresh Rate (the number of frames displayed per second) determines the level of comfort (or discomfort) for an XR experience. Minimum refresh rate of 90 is a basic XR requirement.</w:t>
            </w:r>
          </w:p>
          <w:p w14:paraId="2E5E888A" w14:textId="3353347F" w:rsidR="001836F7" w:rsidRPr="001F603A" w:rsidRDefault="00FE653B" w:rsidP="001836F7">
            <w:pPr>
              <w:rPr>
                <w:color w:val="C45911" w:themeColor="accent2" w:themeShade="BF"/>
                <w:lang w:val="en-US"/>
              </w:rPr>
            </w:pPr>
            <w:r>
              <w:rPr>
                <w:color w:val="C45911" w:themeColor="accent2" w:themeShade="BF"/>
                <w:lang w:val="en-US"/>
              </w:rPr>
              <w:t>Further</w:t>
            </w:r>
            <w:r w:rsidR="00917FA6">
              <w:rPr>
                <w:color w:val="C45911" w:themeColor="accent2" w:themeShade="BF"/>
                <w:lang w:val="en-US"/>
              </w:rPr>
              <w:t>,</w:t>
            </w:r>
            <w:r w:rsidR="001F603A" w:rsidRPr="001F603A">
              <w:rPr>
                <w:color w:val="C45911" w:themeColor="accent2" w:themeShade="BF"/>
                <w:lang w:val="en-US"/>
              </w:rPr>
              <w:t xml:space="preserve"> it </w:t>
            </w:r>
            <w:r>
              <w:rPr>
                <w:color w:val="C45911" w:themeColor="accent2" w:themeShade="BF"/>
                <w:lang w:val="en-US"/>
              </w:rPr>
              <w:t>can be</w:t>
            </w:r>
            <w:r w:rsidR="001F603A" w:rsidRPr="001F603A">
              <w:rPr>
                <w:color w:val="C45911" w:themeColor="accent2" w:themeShade="BF"/>
                <w:lang w:val="en-US"/>
              </w:rPr>
              <w:t xml:space="preserve"> noted</w:t>
            </w:r>
            <w:r>
              <w:rPr>
                <w:color w:val="C45911" w:themeColor="accent2" w:themeShade="BF"/>
                <w:lang w:val="en-US"/>
              </w:rPr>
              <w:t>, as an example,</w:t>
            </w:r>
            <w:r w:rsidR="001F603A" w:rsidRPr="001F603A">
              <w:rPr>
                <w:color w:val="C45911" w:themeColor="accent2" w:themeShade="BF"/>
                <w:lang w:val="en-US"/>
              </w:rPr>
              <w:t xml:space="preserve"> that 8K resolution VR demands 1.2 Gb/sec</w:t>
            </w:r>
            <w:r>
              <w:rPr>
                <w:color w:val="C45911" w:themeColor="accent2" w:themeShade="BF"/>
                <w:lang w:val="en-US"/>
              </w:rPr>
              <w:t xml:space="preserve"> transmission rate</w:t>
            </w:r>
            <w:r w:rsidR="001F603A" w:rsidRPr="001F603A">
              <w:rPr>
                <w:color w:val="C45911" w:themeColor="accent2" w:themeShade="BF"/>
                <w:lang w:val="en-US"/>
              </w:rPr>
              <w:t xml:space="preserve"> to satisfy the 20ms photon to motion latency requirement.</w:t>
            </w:r>
            <w:r w:rsidR="001836F7" w:rsidRPr="001F603A">
              <w:rPr>
                <w:color w:val="C45911" w:themeColor="accent2" w:themeShade="BF"/>
                <w:lang w:val="en-US"/>
              </w:rPr>
              <w:t xml:space="preserve"> </w:t>
            </w:r>
          </w:p>
          <w:p w14:paraId="7BA8D824" w14:textId="02006A1C" w:rsidR="001836F7" w:rsidRDefault="001836F7" w:rsidP="001836F7">
            <w:pPr>
              <w:rPr>
                <w:lang w:val="en-US"/>
              </w:rPr>
            </w:pPr>
            <w:r>
              <w:rPr>
                <w:lang w:val="en-US"/>
              </w:rPr>
              <w:t xml:space="preserve">More numerical details related to these parameters may be provided in an </w:t>
            </w:r>
            <w:proofErr w:type="spellStart"/>
            <w:r>
              <w:rPr>
                <w:lang w:val="en-US"/>
              </w:rPr>
              <w:t>annexe</w:t>
            </w:r>
            <w:proofErr w:type="spellEnd"/>
            <w:r w:rsidR="001F603A">
              <w:rPr>
                <w:lang w:val="en-US"/>
              </w:rPr>
              <w:t>.</w:t>
            </w:r>
            <w:r>
              <w:rPr>
                <w:lang w:val="en-US"/>
              </w:rPr>
              <w:t xml:space="preserve"> </w:t>
            </w:r>
          </w:p>
          <w:p w14:paraId="1778DE42" w14:textId="77777777" w:rsidR="001836F7" w:rsidRDefault="001836F7" w:rsidP="001836F7">
            <w:pPr>
              <w:rPr>
                <w:lang w:val="en-US"/>
              </w:rPr>
            </w:pPr>
          </w:p>
          <w:p w14:paraId="12F34326" w14:textId="77777777" w:rsidR="001836F7" w:rsidRDefault="001836F7" w:rsidP="001836F7">
            <w:pPr>
              <w:rPr>
                <w:lang w:val="en-US"/>
              </w:rPr>
            </w:pPr>
            <w:r w:rsidRPr="00AD0FD3">
              <w:rPr>
                <w:b/>
                <w:bCs/>
                <w:lang w:val="en-US"/>
              </w:rPr>
              <w:lastRenderedPageBreak/>
              <w:t>Information (rendering) latency is</w:t>
            </w:r>
            <w:r>
              <w:rPr>
                <w:lang w:val="en-US"/>
              </w:rPr>
              <w:t xml:space="preserve"> another parameter to be considered for good </w:t>
            </w:r>
            <w:proofErr w:type="spellStart"/>
            <w:r>
              <w:rPr>
                <w:lang w:val="en-US"/>
              </w:rPr>
              <w:t>QoE</w:t>
            </w:r>
            <w:proofErr w:type="spellEnd"/>
            <w:r>
              <w:rPr>
                <w:lang w:val="en-US"/>
              </w:rPr>
              <w:t xml:space="preserve"> in XR. More specifically, it is the time required to display a new frame (say frame B) which was generated after some modification provoked by e. g new sensor information in the presently being displayed frame A. </w:t>
            </w:r>
          </w:p>
          <w:p w14:paraId="1963D2FD" w14:textId="77777777" w:rsidR="001836F7" w:rsidRDefault="001836F7" w:rsidP="001836F7">
            <w:pPr>
              <w:rPr>
                <w:lang w:val="en-US"/>
              </w:rPr>
            </w:pPr>
            <w:r>
              <w:rPr>
                <w:lang w:val="en-US"/>
              </w:rPr>
              <w:t xml:space="preserve">The latency tolerance requirements for MR are </w:t>
            </w:r>
            <w:proofErr w:type="gramStart"/>
            <w:r>
              <w:rPr>
                <w:lang w:val="en-US"/>
              </w:rPr>
              <w:t>more strict</w:t>
            </w:r>
            <w:proofErr w:type="gramEnd"/>
            <w:r>
              <w:rPr>
                <w:lang w:val="en-US"/>
              </w:rPr>
              <w:t xml:space="preserve"> than for AR due to the fact that MR needs to interact with “dynamic” virtual objects. The latency tolerance in VR application dependent. For highly interactive gaming the latency tolerance is quite low and ultra-low latency is required whereas for VR applications (movies, immersive videos involving low user interaction quite high latency tolerance is acceptable.</w:t>
            </w:r>
          </w:p>
          <w:p w14:paraId="25A1E0A5" w14:textId="77777777" w:rsidR="001836F7" w:rsidRDefault="001836F7" w:rsidP="001836F7">
            <w:pPr>
              <w:rPr>
                <w:lang w:val="en-US"/>
              </w:rPr>
            </w:pPr>
          </w:p>
          <w:p w14:paraId="4E33DE47" w14:textId="77777777" w:rsidR="001836F7" w:rsidRDefault="001836F7" w:rsidP="001836F7">
            <w:pPr>
              <w:rPr>
                <w:lang w:val="en-US"/>
              </w:rPr>
            </w:pPr>
            <w:r w:rsidRPr="00AD0FD3">
              <w:rPr>
                <w:b/>
                <w:bCs/>
                <w:lang w:val="en-US"/>
              </w:rPr>
              <w:t>Some of the typical values</w:t>
            </w:r>
            <w:r>
              <w:rPr>
                <w:lang w:val="en-US"/>
              </w:rPr>
              <w:t xml:space="preserve"> in (present day) XR are</w:t>
            </w:r>
          </w:p>
          <w:p w14:paraId="36E31672" w14:textId="77777777" w:rsidR="001836F7" w:rsidRDefault="001836F7" w:rsidP="001836F7">
            <w:pPr>
              <w:rPr>
                <w:lang w:val="en-US"/>
              </w:rPr>
            </w:pPr>
            <w:r w:rsidRPr="00AD0FD3">
              <w:rPr>
                <w:b/>
                <w:bCs/>
                <w:lang w:val="en-US"/>
              </w:rPr>
              <w:t>AR</w:t>
            </w:r>
            <w:r>
              <w:rPr>
                <w:lang w:val="en-US"/>
              </w:rPr>
              <w:t xml:space="preserve"> – UL-Data Rate: 0.02 to 1Gb/sec; DL-Data Rate: 0.02 to 1Gb/sec; Latency – 20ms; Refresh Rate: 90; PPD: 30 to 60; </w:t>
            </w:r>
            <w:proofErr w:type="spellStart"/>
            <w:r>
              <w:rPr>
                <w:lang w:val="en-US"/>
              </w:rPr>
              <w:t>FoV</w:t>
            </w:r>
            <w:proofErr w:type="spellEnd"/>
            <w:r>
              <w:rPr>
                <w:lang w:val="en-US"/>
              </w:rPr>
              <w:t xml:space="preserve"> 20° - </w:t>
            </w:r>
            <w:proofErr w:type="gramStart"/>
            <w:r>
              <w:rPr>
                <w:lang w:val="en-US"/>
              </w:rPr>
              <w:t>50°;</w:t>
            </w:r>
            <w:proofErr w:type="gramEnd"/>
          </w:p>
          <w:p w14:paraId="40E0E649" w14:textId="77777777" w:rsidR="001836F7" w:rsidRDefault="001836F7" w:rsidP="001836F7">
            <w:pPr>
              <w:rPr>
                <w:lang w:val="en-US"/>
              </w:rPr>
            </w:pPr>
            <w:r w:rsidRPr="00AD0FD3">
              <w:rPr>
                <w:b/>
                <w:bCs/>
                <w:lang w:val="en-US"/>
              </w:rPr>
              <w:t>MR</w:t>
            </w:r>
            <w:r>
              <w:rPr>
                <w:lang w:val="en-US"/>
              </w:rPr>
              <w:t xml:space="preserve"> – All same as above except Latency: 10ms</w:t>
            </w:r>
          </w:p>
          <w:p w14:paraId="0EEF5451" w14:textId="77777777" w:rsidR="001836F7" w:rsidRDefault="001836F7" w:rsidP="001836F7">
            <w:pPr>
              <w:rPr>
                <w:lang w:val="en-US"/>
              </w:rPr>
            </w:pPr>
            <w:r w:rsidRPr="00AD0FD3">
              <w:rPr>
                <w:b/>
                <w:bCs/>
                <w:lang w:val="en-US"/>
              </w:rPr>
              <w:t>VR</w:t>
            </w:r>
            <w:r>
              <w:rPr>
                <w:b/>
                <w:bCs/>
                <w:lang w:val="en-US"/>
              </w:rPr>
              <w:t xml:space="preserve"> - </w:t>
            </w:r>
            <w:r>
              <w:rPr>
                <w:lang w:val="en-US"/>
              </w:rPr>
              <w:t xml:space="preserve">UL-Data Rate: 150 kb/sec; DL-Data Rate: 0.02 to 1Gb/sec; Latency – 20 - 1000 </w:t>
            </w:r>
            <w:proofErr w:type="spellStart"/>
            <w:r>
              <w:rPr>
                <w:lang w:val="en-US"/>
              </w:rPr>
              <w:t>ms</w:t>
            </w:r>
            <w:proofErr w:type="spellEnd"/>
            <w:r>
              <w:rPr>
                <w:lang w:val="en-US"/>
              </w:rPr>
              <w:t xml:space="preserve">; Refresh Rate: 90; PPD: 10 to 15; </w:t>
            </w:r>
            <w:proofErr w:type="spellStart"/>
            <w:r>
              <w:rPr>
                <w:lang w:val="en-US"/>
              </w:rPr>
              <w:t>FoV</w:t>
            </w:r>
            <w:proofErr w:type="spellEnd"/>
            <w:r>
              <w:rPr>
                <w:lang w:val="en-US"/>
              </w:rPr>
              <w:t xml:space="preserve"> 100° - 150°</w:t>
            </w:r>
          </w:p>
          <w:p w14:paraId="0E825A15" w14:textId="77777777" w:rsidR="001836F7" w:rsidRDefault="001836F7" w:rsidP="001836F7">
            <w:pPr>
              <w:rPr>
                <w:lang w:val="en-US"/>
              </w:rPr>
            </w:pPr>
          </w:p>
          <w:p w14:paraId="39C68303" w14:textId="77777777" w:rsidR="001836F7" w:rsidRDefault="001836F7" w:rsidP="001836F7">
            <w:pPr>
              <w:rPr>
                <w:lang w:val="en-US"/>
              </w:rPr>
            </w:pPr>
            <w:r>
              <w:rPr>
                <w:lang w:val="en-US"/>
              </w:rPr>
              <w:t>These values related to Stage 1 implementation of XR where wireless is replacing tethered connections. The ultimate (Stage 3) XR will be based on air-interface capable to ensure several Terabit/sec data and 1ms latency.</w:t>
            </w:r>
          </w:p>
          <w:p w14:paraId="0F9CEA73" w14:textId="77777777" w:rsidR="001836F7" w:rsidRDefault="001836F7" w:rsidP="001836F7">
            <w:pPr>
              <w:rPr>
                <w:rFonts w:eastAsia="Times New Roman" w:cs="Arial"/>
                <w:lang w:val="en-US" w:eastAsia="en-GB"/>
              </w:rPr>
            </w:pPr>
          </w:p>
          <w:p w14:paraId="11DB07E2" w14:textId="77777777" w:rsidR="001836F7" w:rsidRPr="003B7D17" w:rsidRDefault="001836F7" w:rsidP="001836F7">
            <w:pPr>
              <w:rPr>
                <w:rFonts w:eastAsia="Times New Roman" w:cs="Arial"/>
                <w:lang w:val="en-US" w:eastAsia="en-GB"/>
              </w:rPr>
            </w:pPr>
            <w:r w:rsidRPr="003B7D17">
              <w:rPr>
                <w:rFonts w:eastAsia="Times New Roman" w:cs="Arial"/>
                <w:b/>
                <w:bCs/>
                <w:lang w:val="en-US" w:eastAsia="en-GB"/>
              </w:rPr>
              <w:t>Energy Efficiency and Physical Constraints of XR equipmen</w:t>
            </w:r>
            <w:r w:rsidRPr="003B7D17">
              <w:rPr>
                <w:rFonts w:eastAsia="Times New Roman" w:cs="Arial"/>
                <w:lang w:val="en-US" w:eastAsia="en-GB"/>
              </w:rPr>
              <w:t>t</w:t>
            </w:r>
          </w:p>
          <w:p w14:paraId="1ACA353B" w14:textId="77777777" w:rsidR="001836F7" w:rsidRPr="003B7D17" w:rsidRDefault="001836F7" w:rsidP="001836F7">
            <w:pPr>
              <w:rPr>
                <w:rFonts w:eastAsia="Times New Roman" w:cs="Arial"/>
                <w:lang w:val="en-US" w:eastAsia="en-GB"/>
              </w:rPr>
            </w:pPr>
            <w:r w:rsidRPr="003B7D17">
              <w:rPr>
                <w:rFonts w:eastAsia="Times New Roman" w:cs="Arial"/>
                <w:lang w:val="en-FR" w:eastAsia="en-GB"/>
              </w:rPr>
              <w:t>The QoE is limited by power consumption and weight</w:t>
            </w:r>
            <w:r w:rsidRPr="00AF525A">
              <w:rPr>
                <w:rFonts w:eastAsia="Times New Roman" w:cs="Arial"/>
                <w:lang w:val="en-US" w:eastAsia="en-GB"/>
              </w:rPr>
              <w:t xml:space="preserve"> of the head-m</w:t>
            </w:r>
            <w:r>
              <w:rPr>
                <w:rFonts w:eastAsia="Times New Roman" w:cs="Arial"/>
                <w:lang w:val="en-US" w:eastAsia="en-GB"/>
              </w:rPr>
              <w:t>ounted XR devices</w:t>
            </w:r>
            <w:r w:rsidRPr="003B7D17">
              <w:rPr>
                <w:rFonts w:eastAsia="Times New Roman" w:cs="Arial"/>
                <w:lang w:val="en-FR" w:eastAsia="en-GB"/>
              </w:rPr>
              <w:t xml:space="preserve">. High power consumption of wireless communication and computation not only drains the battery fast but also generates heating which affects the user experience. </w:t>
            </w:r>
          </w:p>
          <w:p w14:paraId="563B25FB" w14:textId="77777777" w:rsidR="00885A94" w:rsidRDefault="00885A94" w:rsidP="00361162">
            <w:pPr>
              <w:rPr>
                <w:lang w:val="en-US"/>
              </w:rPr>
            </w:pPr>
          </w:p>
          <w:p w14:paraId="362CEEB1" w14:textId="77777777" w:rsidR="001836F7" w:rsidRPr="00815970" w:rsidRDefault="001836F7" w:rsidP="001836F7">
            <w:pPr>
              <w:rPr>
                <w:b/>
                <w:bCs/>
                <w:lang w:val="en-US"/>
              </w:rPr>
            </w:pPr>
            <w:r w:rsidRPr="00815970">
              <w:rPr>
                <w:b/>
                <w:bCs/>
                <w:lang w:val="en-US"/>
              </w:rPr>
              <w:t>Connectivity scenarios in XR applications</w:t>
            </w:r>
          </w:p>
          <w:p w14:paraId="74CDD457" w14:textId="77777777" w:rsidR="001836F7" w:rsidRDefault="001836F7" w:rsidP="001836F7">
            <w:pPr>
              <w:rPr>
                <w:b/>
                <w:bCs/>
                <w:lang w:val="en-US"/>
              </w:rPr>
            </w:pPr>
          </w:p>
          <w:p w14:paraId="1757F7DB" w14:textId="77777777" w:rsidR="001836F7" w:rsidRPr="00FE1E54" w:rsidRDefault="001836F7" w:rsidP="001836F7">
            <w:pPr>
              <w:pStyle w:val="ListParagraph"/>
              <w:numPr>
                <w:ilvl w:val="0"/>
                <w:numId w:val="1"/>
              </w:numPr>
              <w:rPr>
                <w:b/>
                <w:bCs/>
                <w:lang w:val="en-US"/>
              </w:rPr>
            </w:pPr>
            <w:r w:rsidRPr="00FE1E54">
              <w:rPr>
                <w:b/>
                <w:bCs/>
                <w:lang w:val="en-US"/>
              </w:rPr>
              <w:t>One to One</w:t>
            </w:r>
          </w:p>
          <w:p w14:paraId="24CC55EA" w14:textId="77777777" w:rsidR="001836F7" w:rsidRDefault="001836F7" w:rsidP="001836F7">
            <w:pPr>
              <w:ind w:firstLine="360"/>
              <w:rPr>
                <w:lang w:val="en-US"/>
              </w:rPr>
            </w:pPr>
            <w:r>
              <w:rPr>
                <w:lang w:val="en-US"/>
              </w:rPr>
              <w:t>Simplest case where an XR device connects to an edge server for each session</w:t>
            </w:r>
          </w:p>
          <w:p w14:paraId="4E08C52D" w14:textId="77777777" w:rsidR="001836F7" w:rsidRDefault="001836F7" w:rsidP="001836F7">
            <w:pPr>
              <w:rPr>
                <w:lang w:val="en-US"/>
              </w:rPr>
            </w:pPr>
          </w:p>
          <w:p w14:paraId="41814104" w14:textId="77777777" w:rsidR="001836F7" w:rsidRPr="00A61A70" w:rsidRDefault="001836F7" w:rsidP="001836F7">
            <w:pPr>
              <w:pStyle w:val="ListParagraph"/>
              <w:numPr>
                <w:ilvl w:val="0"/>
                <w:numId w:val="1"/>
              </w:numPr>
              <w:rPr>
                <w:b/>
                <w:bCs/>
                <w:lang w:val="en-US"/>
              </w:rPr>
            </w:pPr>
            <w:r w:rsidRPr="00A61A70">
              <w:rPr>
                <w:b/>
                <w:bCs/>
                <w:lang w:val="en-US"/>
              </w:rPr>
              <w:t>One to Many</w:t>
            </w:r>
          </w:p>
          <w:p w14:paraId="16A7FEFD" w14:textId="77777777" w:rsidR="001836F7" w:rsidRDefault="001836F7" w:rsidP="001836F7">
            <w:pPr>
              <w:ind w:left="426"/>
              <w:rPr>
                <w:lang w:val="en-US"/>
              </w:rPr>
            </w:pPr>
            <w:r>
              <w:rPr>
                <w:lang w:val="en-US"/>
              </w:rPr>
              <w:t>The case where a single server is talking simultaneously multiple XR nodes with UL in Multiple Access and DL in Broadcast (same information content for all XR nodes) or DL in multi-cast mode.</w:t>
            </w:r>
          </w:p>
          <w:p w14:paraId="45EDDCCB" w14:textId="77777777" w:rsidR="001836F7" w:rsidRDefault="001836F7" w:rsidP="001836F7">
            <w:pPr>
              <w:rPr>
                <w:lang w:val="en-US"/>
              </w:rPr>
            </w:pPr>
          </w:p>
          <w:p w14:paraId="513C2A04" w14:textId="77777777" w:rsidR="001836F7" w:rsidRPr="00A61A70" w:rsidRDefault="001836F7" w:rsidP="001836F7">
            <w:pPr>
              <w:pStyle w:val="ListParagraph"/>
              <w:numPr>
                <w:ilvl w:val="0"/>
                <w:numId w:val="1"/>
              </w:numPr>
              <w:rPr>
                <w:b/>
                <w:bCs/>
                <w:lang w:val="en-US"/>
              </w:rPr>
            </w:pPr>
            <w:r w:rsidRPr="00A61A70">
              <w:rPr>
                <w:b/>
                <w:bCs/>
                <w:lang w:val="en-US"/>
              </w:rPr>
              <w:t>One to clustered many (Head and Followers)</w:t>
            </w:r>
          </w:p>
          <w:p w14:paraId="0C24C63B" w14:textId="77777777" w:rsidR="001836F7" w:rsidRDefault="001836F7" w:rsidP="001836F7">
            <w:pPr>
              <w:ind w:left="360"/>
              <w:rPr>
                <w:lang w:val="en-US"/>
              </w:rPr>
            </w:pPr>
            <w:r>
              <w:rPr>
                <w:lang w:val="en-US"/>
              </w:rPr>
              <w:t xml:space="preserve">The case where one XR node acting as a cluster head would be communicating with an XR server in one to one in DL and relaying DL information to other cluster nodes (followers). </w:t>
            </w:r>
            <w:proofErr w:type="gramStart"/>
            <w:r>
              <w:rPr>
                <w:lang w:val="en-US"/>
              </w:rPr>
              <w:t>Typically</w:t>
            </w:r>
            <w:proofErr w:type="gramEnd"/>
            <w:r>
              <w:rPr>
                <w:lang w:val="en-US"/>
              </w:rPr>
              <w:t xml:space="preserve"> the case where a group of visitor on together on a museum visit.</w:t>
            </w:r>
          </w:p>
          <w:p w14:paraId="79D572B0" w14:textId="77777777" w:rsidR="001836F7" w:rsidRDefault="001836F7" w:rsidP="001836F7">
            <w:pPr>
              <w:rPr>
                <w:lang w:val="en-US"/>
              </w:rPr>
            </w:pPr>
          </w:p>
          <w:p w14:paraId="0C9DBF0E" w14:textId="77777777" w:rsidR="001836F7" w:rsidRPr="00A46213" w:rsidRDefault="001836F7" w:rsidP="001836F7">
            <w:pPr>
              <w:pStyle w:val="ListParagraph"/>
              <w:numPr>
                <w:ilvl w:val="0"/>
                <w:numId w:val="1"/>
              </w:numPr>
              <w:rPr>
                <w:b/>
                <w:bCs/>
                <w:lang w:val="en-US"/>
              </w:rPr>
            </w:pPr>
            <w:r w:rsidRPr="00A61A70">
              <w:rPr>
                <w:b/>
                <w:bCs/>
                <w:lang w:val="en-US"/>
              </w:rPr>
              <w:t xml:space="preserve">One to multiple clustered many </w:t>
            </w:r>
            <w:r w:rsidRPr="00A46213">
              <w:rPr>
                <w:b/>
                <w:bCs/>
                <w:lang w:val="en-US"/>
              </w:rPr>
              <w:t>(Heads and Followers)</w:t>
            </w:r>
          </w:p>
          <w:p w14:paraId="001E7F32" w14:textId="1AB1D56B" w:rsidR="001836F7" w:rsidRDefault="001836F7" w:rsidP="001836F7">
            <w:pPr>
              <w:ind w:left="360"/>
              <w:rPr>
                <w:lang w:val="en-US"/>
              </w:rPr>
            </w:pPr>
            <w:r>
              <w:rPr>
                <w:lang w:val="en-US"/>
              </w:rPr>
              <w:t>Could be a combination of 2 and 3.</w:t>
            </w:r>
          </w:p>
          <w:p w14:paraId="33553720" w14:textId="77777777" w:rsidR="001836F7" w:rsidRDefault="001836F7" w:rsidP="001836F7">
            <w:pPr>
              <w:ind w:left="360"/>
              <w:rPr>
                <w:lang w:val="en-US"/>
              </w:rPr>
            </w:pPr>
          </w:p>
          <w:p w14:paraId="18C3078D" w14:textId="66B0A12A" w:rsidR="001836F7" w:rsidRPr="001836F7" w:rsidRDefault="001836F7" w:rsidP="00361162">
            <w:pPr>
              <w:rPr>
                <w:lang w:val="en-US"/>
              </w:rPr>
            </w:pPr>
            <w:r>
              <w:rPr>
                <w:lang w:val="en-US"/>
              </w:rPr>
              <w:t>Other connectivity scenarios from XR applications in eHealth, Automotive and Industrial control should be appended to this list of scenarios mainly applicable in “Entertainment” related applications.</w:t>
            </w:r>
          </w:p>
        </w:tc>
      </w:tr>
      <w:tr w:rsidR="00FF1555" w14:paraId="70251263" w14:textId="77777777" w:rsidTr="00361162">
        <w:tc>
          <w:tcPr>
            <w:tcW w:w="2073" w:type="dxa"/>
          </w:tcPr>
          <w:p w14:paraId="1E38037C" w14:textId="77777777" w:rsidR="00FF1555" w:rsidRDefault="00FF1555" w:rsidP="00361162">
            <w:pPr>
              <w:rPr>
                <w:lang w:val="en-US"/>
              </w:rPr>
            </w:pPr>
            <w:r>
              <w:rPr>
                <w:lang w:val="en-US"/>
              </w:rPr>
              <w:lastRenderedPageBreak/>
              <w:t xml:space="preserve">Technical Feasibility / Complexity – </w:t>
            </w:r>
            <w:r w:rsidRPr="00A16EB6">
              <w:rPr>
                <w:color w:val="FF0000"/>
                <w:lang w:val="en-US"/>
              </w:rPr>
              <w:t>Critical path and any Roadblocks</w:t>
            </w:r>
          </w:p>
        </w:tc>
        <w:tc>
          <w:tcPr>
            <w:tcW w:w="6868" w:type="dxa"/>
          </w:tcPr>
          <w:p w14:paraId="65EA7F5D" w14:textId="351488E3" w:rsidR="00FF1555" w:rsidRPr="00E140CF" w:rsidRDefault="00FF1555" w:rsidP="00361162">
            <w:pPr>
              <w:rPr>
                <w:color w:val="7F7F7F" w:themeColor="text1" w:themeTint="80"/>
                <w:lang w:val="en-US"/>
              </w:rPr>
            </w:pPr>
            <w:r w:rsidRPr="00E140CF">
              <w:rPr>
                <w:color w:val="7F7F7F" w:themeColor="text1" w:themeTint="80"/>
                <w:lang w:val="en-US"/>
              </w:rPr>
              <w:t>If this can be demonstrated to be feasible and if there are some methods already available</w:t>
            </w:r>
            <w:r>
              <w:rPr>
                <w:color w:val="7F7F7F" w:themeColor="text1" w:themeTint="80"/>
                <w:lang w:val="en-US"/>
              </w:rPr>
              <w:t xml:space="preserve"> – </w:t>
            </w:r>
            <w:r w:rsidRPr="00FF1555">
              <w:rPr>
                <w:color w:val="FF0000"/>
                <w:lang w:val="en-US"/>
              </w:rPr>
              <w:t>Hopefully only a few bullet points</w:t>
            </w:r>
          </w:p>
        </w:tc>
      </w:tr>
      <w:tr w:rsidR="00885A94" w14:paraId="7D6C90EB" w14:textId="77777777" w:rsidTr="00361162">
        <w:tc>
          <w:tcPr>
            <w:tcW w:w="2073" w:type="dxa"/>
          </w:tcPr>
          <w:p w14:paraId="00A7EFF6" w14:textId="77777777" w:rsidR="00885A94" w:rsidRDefault="00885A94" w:rsidP="00361162">
            <w:pPr>
              <w:rPr>
                <w:lang w:val="en-US"/>
              </w:rPr>
            </w:pPr>
            <w:r>
              <w:rPr>
                <w:lang w:val="en-US"/>
              </w:rPr>
              <w:lastRenderedPageBreak/>
              <w:t>Dependencies</w:t>
            </w:r>
          </w:p>
        </w:tc>
        <w:tc>
          <w:tcPr>
            <w:tcW w:w="6868" w:type="dxa"/>
          </w:tcPr>
          <w:p w14:paraId="01F10CED" w14:textId="77777777" w:rsidR="001836F7" w:rsidRDefault="001836F7" w:rsidP="001836F7">
            <w:r>
              <w:t>Most of the “Entertainment” related XR applications would be implemented in the un-licensed band. Bandwidth availability in the high GHz range is listed below. The values listed below are Frequency Range, centre frequency and available bandwidth.</w:t>
            </w:r>
          </w:p>
          <w:p w14:paraId="1789A0EA" w14:textId="77777777" w:rsidR="001836F7" w:rsidRDefault="001836F7" w:rsidP="001836F7"/>
          <w:p w14:paraId="15EEE90F" w14:textId="5A3EB50A" w:rsidR="001836F7" w:rsidRDefault="001836F7" w:rsidP="001836F7">
            <w:r w:rsidRPr="008B763C">
              <w:rPr>
                <w:noProof/>
              </w:rPr>
              <w:drawing>
                <wp:inline distT="0" distB="0" distL="0" distR="0" wp14:anchorId="2F8C5D96" wp14:editId="36EF05A8">
                  <wp:extent cx="3676783" cy="7522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95233" cy="776518"/>
                          </a:xfrm>
                          <a:prstGeom prst="rect">
                            <a:avLst/>
                          </a:prstGeom>
                        </pic:spPr>
                      </pic:pic>
                    </a:graphicData>
                  </a:graphic>
                </wp:inline>
              </w:drawing>
            </w:r>
          </w:p>
          <w:p w14:paraId="096FA9D6" w14:textId="77777777" w:rsidR="001836F7" w:rsidRDefault="001836F7" w:rsidP="001836F7"/>
          <w:p w14:paraId="1BD331DD" w14:textId="77777777" w:rsidR="001836F7" w:rsidRPr="00AF0274" w:rsidRDefault="001836F7" w:rsidP="001836F7">
            <w:pPr>
              <w:rPr>
                <w:lang w:val="en-US"/>
              </w:rPr>
            </w:pPr>
            <w:r>
              <w:t xml:space="preserve">Despite the availability of rather large BWs, the release of such spectrum is under strict governmental control. The </w:t>
            </w:r>
            <w:r w:rsidRPr="00AF0274">
              <w:rPr>
                <w:lang w:val="en-FR"/>
              </w:rPr>
              <w:t xml:space="preserve">9 GHz and 14 GHz spectrum recently released in </w:t>
            </w:r>
            <w:r w:rsidRPr="00AF0274">
              <w:rPr>
                <w:lang w:val="en-US"/>
              </w:rPr>
              <w:t xml:space="preserve">the </w:t>
            </w:r>
            <w:r>
              <w:rPr>
                <w:lang w:val="en-US"/>
              </w:rPr>
              <w:t xml:space="preserve">60 GHz range, in </w:t>
            </w:r>
            <w:r w:rsidRPr="00AF0274">
              <w:rPr>
                <w:lang w:val="en-FR"/>
              </w:rPr>
              <w:t>Europe and in the USA, respectively,</w:t>
            </w:r>
            <w:r w:rsidRPr="00AF0274">
              <w:rPr>
                <w:lang w:val="en-US"/>
              </w:rPr>
              <w:t xml:space="preserve"> </w:t>
            </w:r>
            <w:r>
              <w:rPr>
                <w:lang w:val="en-US"/>
              </w:rPr>
              <w:t>would</w:t>
            </w:r>
            <w:r w:rsidRPr="00AF0274">
              <w:rPr>
                <w:lang w:val="en-FR"/>
              </w:rPr>
              <w:t xml:space="preserve"> provide 10× and 16× times</w:t>
            </w:r>
            <w:r w:rsidRPr="00AF0274">
              <w:rPr>
                <w:lang w:val="en-US"/>
              </w:rPr>
              <w:t xml:space="preserve"> </w:t>
            </w:r>
            <w:r w:rsidRPr="00AF0274">
              <w:rPr>
                <w:lang w:val="en-FR"/>
              </w:rPr>
              <w:t xml:space="preserve">more unlicensed spectrum </w:t>
            </w:r>
            <w:r w:rsidRPr="00D0650D">
              <w:rPr>
                <w:lang w:val="en-US"/>
              </w:rPr>
              <w:t xml:space="preserve">as </w:t>
            </w:r>
            <w:r w:rsidRPr="00AF0274">
              <w:rPr>
                <w:lang w:val="en-FR"/>
              </w:rPr>
              <w:t>compared to sub-7 GHz band</w:t>
            </w:r>
            <w:r w:rsidRPr="00AF0274">
              <w:rPr>
                <w:lang w:val="en-US"/>
              </w:rPr>
              <w:t xml:space="preserve">s in </w:t>
            </w:r>
            <w:r>
              <w:rPr>
                <w:lang w:val="en-US"/>
              </w:rPr>
              <w:t xml:space="preserve">the respective countries. Its benefit in the implementation of high end XR applications would thus be available within these geographically limited markets.  </w:t>
            </w:r>
          </w:p>
          <w:p w14:paraId="102CAAD4" w14:textId="77777777" w:rsidR="001836F7" w:rsidRPr="00AF0274" w:rsidRDefault="001836F7" w:rsidP="001836F7">
            <w:pPr>
              <w:rPr>
                <w:lang w:val="en-FR"/>
              </w:rPr>
            </w:pPr>
          </w:p>
          <w:p w14:paraId="1CA23BB1" w14:textId="77777777" w:rsidR="001836F7" w:rsidRDefault="001836F7" w:rsidP="001836F7">
            <w:r>
              <w:t>The implementations in unlicensed bands are prone to several types of interference namely</w:t>
            </w:r>
          </w:p>
          <w:p w14:paraId="16D8C361" w14:textId="77777777" w:rsidR="001836F7" w:rsidRDefault="001836F7" w:rsidP="001836F7">
            <w:pPr>
              <w:pStyle w:val="ListParagraph"/>
              <w:numPr>
                <w:ilvl w:val="0"/>
                <w:numId w:val="2"/>
              </w:numPr>
            </w:pPr>
            <w:r>
              <w:t>Geographically collocated networks for different usages operating in the same band for the existing technologies. Example IEEE 802.11ad (</w:t>
            </w:r>
            <w:proofErr w:type="spellStart"/>
            <w:r>
              <w:t>WiGig</w:t>
            </w:r>
            <w:proofErr w:type="spellEnd"/>
            <w:r>
              <w:t xml:space="preserve">) </w:t>
            </w:r>
            <w:proofErr w:type="gramStart"/>
            <w:r>
              <w:t>affecting..</w:t>
            </w:r>
            <w:proofErr w:type="gramEnd"/>
            <w:r>
              <w:t xml:space="preserve"> </w:t>
            </w:r>
          </w:p>
          <w:p w14:paraId="14CC1E0F" w14:textId="43BCAF3C" w:rsidR="001836F7" w:rsidRDefault="001836F7" w:rsidP="001836F7">
            <w:pPr>
              <w:pStyle w:val="ListParagraph"/>
              <w:numPr>
                <w:ilvl w:val="0"/>
                <w:numId w:val="2"/>
              </w:numPr>
            </w:pPr>
            <w:r>
              <w:t xml:space="preserve">Geographically collocated networks for different usages operating in the same band from the upcoming technologies. A recent example is the approval of 3GPP Study Item to extend the NR operation up to 71 GHz that means including in the 60 GHz licensed band.  </w:t>
            </w:r>
          </w:p>
          <w:p w14:paraId="75A9D34D" w14:textId="77777777" w:rsidR="001836F7" w:rsidRDefault="001836F7" w:rsidP="001836F7">
            <w:pPr>
              <w:pStyle w:val="ListParagraph"/>
              <w:numPr>
                <w:ilvl w:val="0"/>
                <w:numId w:val="2"/>
              </w:numPr>
            </w:pPr>
            <w:r>
              <w:t>Mutual interference between the nodes belonging to the same network</w:t>
            </w:r>
          </w:p>
          <w:p w14:paraId="0F1C3779" w14:textId="130ABE51" w:rsidR="001836F7" w:rsidRDefault="001836F7" w:rsidP="001836F7">
            <w:pPr>
              <w:pStyle w:val="ListParagraph"/>
              <w:numPr>
                <w:ilvl w:val="0"/>
                <w:numId w:val="2"/>
              </w:numPr>
            </w:pPr>
            <w:r>
              <w:t>Interference due to the situations of Primary User against or along with the Secondary User. The case of a SU trying to operate in same geography as a security/defence related PU would be quite critical.</w:t>
            </w:r>
          </w:p>
          <w:p w14:paraId="1E33D9AF" w14:textId="77777777" w:rsidR="00FE653B" w:rsidRPr="00FE653B" w:rsidRDefault="00FE653B" w:rsidP="00FE653B">
            <w:pPr>
              <w:rPr>
                <w:color w:val="C45911" w:themeColor="accent2" w:themeShade="BF"/>
              </w:rPr>
            </w:pPr>
          </w:p>
          <w:p w14:paraId="0AF62AD8" w14:textId="62708464" w:rsidR="0076026E" w:rsidRPr="00FE653B" w:rsidRDefault="00FE653B" w:rsidP="0076026E">
            <w:pPr>
              <w:rPr>
                <w:color w:val="C45911" w:themeColor="accent2" w:themeShade="BF"/>
              </w:rPr>
            </w:pPr>
            <w:r w:rsidRPr="00FE653B">
              <w:rPr>
                <w:color w:val="C45911" w:themeColor="accent2" w:themeShade="BF"/>
              </w:rPr>
              <w:t>However, interference combating</w:t>
            </w:r>
            <w:r w:rsidR="0076026E" w:rsidRPr="00FE653B">
              <w:rPr>
                <w:color w:val="C45911" w:themeColor="accent2" w:themeShade="BF"/>
              </w:rPr>
              <w:t xml:space="preserve"> mechanisms to ensure the specified </w:t>
            </w:r>
            <w:proofErr w:type="spellStart"/>
            <w:r w:rsidR="0076026E" w:rsidRPr="00FE653B">
              <w:rPr>
                <w:color w:val="C45911" w:themeColor="accent2" w:themeShade="BF"/>
              </w:rPr>
              <w:t>QoE</w:t>
            </w:r>
            <w:proofErr w:type="spellEnd"/>
            <w:r w:rsidR="00F97CAB">
              <w:rPr>
                <w:color w:val="C45911" w:themeColor="accent2" w:themeShade="BF"/>
              </w:rPr>
              <w:t xml:space="preserve"> which is </w:t>
            </w:r>
            <w:r w:rsidR="0076026E" w:rsidRPr="00FE653B">
              <w:rPr>
                <w:color w:val="C45911" w:themeColor="accent2" w:themeShade="BF"/>
              </w:rPr>
              <w:t>a function of frame resolution, frame continuity and rebuffering time,</w:t>
            </w:r>
            <w:r w:rsidRPr="00FE653B">
              <w:rPr>
                <w:color w:val="C45911" w:themeColor="accent2" w:themeShade="BF"/>
              </w:rPr>
              <w:t xml:space="preserve"> need to</w:t>
            </w:r>
            <w:r w:rsidR="009A7FFA" w:rsidRPr="00FE653B">
              <w:rPr>
                <w:color w:val="C45911" w:themeColor="accent2" w:themeShade="BF"/>
              </w:rPr>
              <w:t xml:space="preserve"> be carefully selected.</w:t>
            </w:r>
            <w:r w:rsidR="0076026E" w:rsidRPr="00FE653B">
              <w:rPr>
                <w:color w:val="C45911" w:themeColor="accent2" w:themeShade="BF"/>
              </w:rPr>
              <w:t xml:space="preserve"> Adaptive Bit Rate</w:t>
            </w:r>
            <w:r w:rsidR="009A7FFA" w:rsidRPr="00FE653B">
              <w:rPr>
                <w:color w:val="C45911" w:themeColor="accent2" w:themeShade="BF"/>
              </w:rPr>
              <w:t xml:space="preserve"> (ABR)</w:t>
            </w:r>
            <w:r w:rsidR="0076026E" w:rsidRPr="00FE653B">
              <w:rPr>
                <w:color w:val="C45911" w:themeColor="accent2" w:themeShade="BF"/>
              </w:rPr>
              <w:t xml:space="preserve"> transmission</w:t>
            </w:r>
            <w:r w:rsidRPr="00FE653B">
              <w:rPr>
                <w:color w:val="C45911" w:themeColor="accent2" w:themeShade="BF"/>
              </w:rPr>
              <w:t>,</w:t>
            </w:r>
            <w:r w:rsidR="009A7FFA" w:rsidRPr="00FE653B">
              <w:rPr>
                <w:color w:val="C45911" w:themeColor="accent2" w:themeShade="BF"/>
              </w:rPr>
              <w:t xml:space="preserve"> one of the simple methods</w:t>
            </w:r>
            <w:r w:rsidRPr="00FE653B">
              <w:rPr>
                <w:color w:val="C45911" w:themeColor="accent2" w:themeShade="BF"/>
              </w:rPr>
              <w:t>,</w:t>
            </w:r>
            <w:r w:rsidR="009A7FFA" w:rsidRPr="00FE653B">
              <w:rPr>
                <w:color w:val="C45911" w:themeColor="accent2" w:themeShade="BF"/>
              </w:rPr>
              <w:t xml:space="preserve"> can introduce</w:t>
            </w:r>
            <w:r w:rsidR="00EC7A4E" w:rsidRPr="00FE653B">
              <w:rPr>
                <w:color w:val="C45911" w:themeColor="accent2" w:themeShade="BF"/>
              </w:rPr>
              <w:t xml:space="preserve"> addi</w:t>
            </w:r>
            <w:r w:rsidRPr="00FE653B">
              <w:rPr>
                <w:color w:val="C45911" w:themeColor="accent2" w:themeShade="BF"/>
              </w:rPr>
              <w:t>ti</w:t>
            </w:r>
            <w:r w:rsidR="00EC7A4E" w:rsidRPr="00FE653B">
              <w:rPr>
                <w:color w:val="C45911" w:themeColor="accent2" w:themeShade="BF"/>
              </w:rPr>
              <w:t>onal</w:t>
            </w:r>
            <w:r w:rsidR="009A7FFA" w:rsidRPr="00FE653B">
              <w:rPr>
                <w:color w:val="C45911" w:themeColor="accent2" w:themeShade="BF"/>
              </w:rPr>
              <w:t xml:space="preserve"> latency jitter.   </w:t>
            </w:r>
            <w:r w:rsidR="0076026E" w:rsidRPr="00FE653B">
              <w:rPr>
                <w:color w:val="C45911" w:themeColor="accent2" w:themeShade="BF"/>
              </w:rPr>
              <w:t xml:space="preserve"> </w:t>
            </w:r>
          </w:p>
          <w:p w14:paraId="4888D23B" w14:textId="77777777" w:rsidR="001836F7" w:rsidRDefault="001836F7" w:rsidP="001836F7">
            <w:pPr>
              <w:ind w:left="360"/>
            </w:pPr>
          </w:p>
          <w:p w14:paraId="43F600E4" w14:textId="77777777" w:rsidR="001836F7" w:rsidRDefault="001836F7" w:rsidP="005B284F">
            <w:r>
              <w:t xml:space="preserve">The </w:t>
            </w:r>
            <w:proofErr w:type="gramStart"/>
            <w:r>
              <w:t>most commonly deployed</w:t>
            </w:r>
            <w:proofErr w:type="gramEnd"/>
            <w:r>
              <w:t xml:space="preserve"> interference avoidance mechanisms – suitable (?) for XR - are</w:t>
            </w:r>
          </w:p>
          <w:p w14:paraId="4F8D1467" w14:textId="77777777" w:rsidR="001836F7" w:rsidRDefault="001836F7" w:rsidP="001836F7">
            <w:pPr>
              <w:pStyle w:val="ListParagraph"/>
              <w:numPr>
                <w:ilvl w:val="0"/>
                <w:numId w:val="2"/>
              </w:numPr>
            </w:pPr>
            <w:r>
              <w:t>CSMA/CA</w:t>
            </w:r>
          </w:p>
          <w:p w14:paraId="72548AA2" w14:textId="77777777" w:rsidR="001836F7" w:rsidRDefault="001836F7" w:rsidP="001836F7">
            <w:pPr>
              <w:pStyle w:val="ListParagraph"/>
              <w:numPr>
                <w:ilvl w:val="0"/>
                <w:numId w:val="2"/>
              </w:numPr>
            </w:pPr>
            <w:r>
              <w:t xml:space="preserve">LBT – Listen before </w:t>
            </w:r>
            <w:proofErr w:type="gramStart"/>
            <w:r>
              <w:t>talk</w:t>
            </w:r>
            <w:proofErr w:type="gramEnd"/>
          </w:p>
          <w:p w14:paraId="3057532D" w14:textId="77777777" w:rsidR="001836F7" w:rsidRDefault="001836F7" w:rsidP="001836F7">
            <w:pPr>
              <w:pStyle w:val="ListParagraph"/>
              <w:numPr>
                <w:ilvl w:val="0"/>
                <w:numId w:val="2"/>
              </w:numPr>
            </w:pPr>
            <w:r>
              <w:t>Duty Cycle based operation not requiring the Clear Channel Assessment (CCA)</w:t>
            </w:r>
          </w:p>
          <w:p w14:paraId="211EB599" w14:textId="1BF92D5E" w:rsidR="001836F7" w:rsidRDefault="001836F7" w:rsidP="001836F7">
            <w:r>
              <w:t>Regulatory requirements on LBT, maximum Channel Occupancy Time (COT), Occupied Channel Bandwidth (OCB) and power limits need due consideration.</w:t>
            </w:r>
          </w:p>
          <w:p w14:paraId="2AC7BB4A" w14:textId="4B68DF92" w:rsidR="005B284F" w:rsidRDefault="005B284F" w:rsidP="001836F7"/>
          <w:p w14:paraId="1155CE24" w14:textId="7C60DA69" w:rsidR="005B284F" w:rsidRPr="00D87DAA" w:rsidRDefault="005B284F" w:rsidP="001836F7">
            <w:pPr>
              <w:rPr>
                <w:color w:val="C45911" w:themeColor="accent2" w:themeShade="BF"/>
              </w:rPr>
            </w:pPr>
            <w:r w:rsidRPr="00D87DAA">
              <w:rPr>
                <w:color w:val="C45911" w:themeColor="accent2" w:themeShade="BF"/>
              </w:rPr>
              <w:t xml:space="preserve">Several variants of LBT have been deployed. The LBT </w:t>
            </w:r>
            <w:r w:rsidR="008224A6" w:rsidRPr="00D87DAA">
              <w:rPr>
                <w:color w:val="C45911" w:themeColor="accent2" w:themeShade="BF"/>
              </w:rPr>
              <w:t>can be based on “server-initiated COT” or “XR initiated COT”. Four Categories of LBT</w:t>
            </w:r>
            <w:r w:rsidR="00F97CAB">
              <w:rPr>
                <w:color w:val="C45911" w:themeColor="accent2" w:themeShade="BF"/>
              </w:rPr>
              <w:t xml:space="preserve"> derived from</w:t>
            </w:r>
            <w:r w:rsidR="008224A6" w:rsidRPr="00D87DAA">
              <w:rPr>
                <w:color w:val="C45911" w:themeColor="accent2" w:themeShade="BF"/>
              </w:rPr>
              <w:t xml:space="preserve"> </w:t>
            </w:r>
            <w:proofErr w:type="spellStart"/>
            <w:r w:rsidR="008224A6" w:rsidRPr="00D87DAA">
              <w:rPr>
                <w:color w:val="C45911" w:themeColor="accent2" w:themeShade="BF"/>
              </w:rPr>
              <w:t>WiFi</w:t>
            </w:r>
            <w:proofErr w:type="spellEnd"/>
            <w:r w:rsidR="008224A6" w:rsidRPr="00D87DAA">
              <w:rPr>
                <w:color w:val="C45911" w:themeColor="accent2" w:themeShade="BF"/>
              </w:rPr>
              <w:t xml:space="preserve"> CSMA/CA and LTE-LAA, are</w:t>
            </w:r>
          </w:p>
          <w:p w14:paraId="6A77FE6A" w14:textId="27FF7056" w:rsidR="008224A6" w:rsidRPr="008224A6" w:rsidRDefault="008224A6" w:rsidP="008224A6">
            <w:pPr>
              <w:numPr>
                <w:ilvl w:val="0"/>
                <w:numId w:val="6"/>
              </w:numPr>
              <w:tabs>
                <w:tab w:val="clear" w:pos="720"/>
                <w:tab w:val="num" w:pos="513"/>
              </w:tabs>
              <w:ind w:left="513" w:hanging="426"/>
              <w:rPr>
                <w:color w:val="C45911" w:themeColor="accent2" w:themeShade="BF"/>
                <w:lang w:val="en-FR"/>
              </w:rPr>
            </w:pPr>
            <w:r w:rsidRPr="008224A6">
              <w:rPr>
                <w:color w:val="C45911" w:themeColor="accent2" w:themeShade="BF"/>
                <w:lang w:val="en-FR"/>
              </w:rPr>
              <w:t>Cat1</w:t>
            </w:r>
            <w:r w:rsidR="00F97CAB" w:rsidRPr="00F97CAB">
              <w:rPr>
                <w:color w:val="C45911" w:themeColor="accent2" w:themeShade="BF"/>
                <w:lang w:val="en-US"/>
              </w:rPr>
              <w:t>-</w:t>
            </w:r>
            <w:r w:rsidR="00F97CAB">
              <w:rPr>
                <w:color w:val="C45911" w:themeColor="accent2" w:themeShade="BF"/>
                <w:lang w:val="en-US"/>
              </w:rPr>
              <w:t xml:space="preserve"> </w:t>
            </w:r>
            <w:r w:rsidRPr="008224A6">
              <w:rPr>
                <w:color w:val="C45911" w:themeColor="accent2" w:themeShade="BF"/>
                <w:lang w:val="en-FR"/>
              </w:rPr>
              <w:t xml:space="preserve">LBT: immediate transmission (i.e., no LBT). </w:t>
            </w:r>
          </w:p>
          <w:p w14:paraId="18680798" w14:textId="11401B1A" w:rsidR="008224A6" w:rsidRPr="008224A6" w:rsidRDefault="008224A6" w:rsidP="008224A6">
            <w:pPr>
              <w:numPr>
                <w:ilvl w:val="0"/>
                <w:numId w:val="6"/>
              </w:numPr>
              <w:tabs>
                <w:tab w:val="clear" w:pos="720"/>
                <w:tab w:val="num" w:pos="513"/>
              </w:tabs>
              <w:ind w:left="513" w:hanging="426"/>
              <w:rPr>
                <w:color w:val="C45911" w:themeColor="accent2" w:themeShade="BF"/>
                <w:lang w:val="en-FR"/>
              </w:rPr>
            </w:pPr>
            <w:r w:rsidRPr="008224A6">
              <w:rPr>
                <w:color w:val="C45911" w:themeColor="accent2" w:themeShade="BF"/>
                <w:lang w:val="en-FR"/>
              </w:rPr>
              <w:t>Cat2</w:t>
            </w:r>
            <w:r w:rsidR="00F97CAB" w:rsidRPr="00F97CAB">
              <w:rPr>
                <w:color w:val="C45911" w:themeColor="accent2" w:themeShade="BF"/>
                <w:lang w:val="en-US"/>
              </w:rPr>
              <w:t xml:space="preserve"> - </w:t>
            </w:r>
            <w:r w:rsidRPr="008224A6">
              <w:rPr>
                <w:color w:val="C45911" w:themeColor="accent2" w:themeShade="BF"/>
                <w:lang w:val="en-FR"/>
              </w:rPr>
              <w:t xml:space="preserve">LBT: LBT without random back-off. </w:t>
            </w:r>
          </w:p>
          <w:p w14:paraId="6DE20E19" w14:textId="68A58118" w:rsidR="008224A6" w:rsidRPr="008224A6" w:rsidRDefault="008224A6" w:rsidP="008224A6">
            <w:pPr>
              <w:numPr>
                <w:ilvl w:val="0"/>
                <w:numId w:val="6"/>
              </w:numPr>
              <w:tabs>
                <w:tab w:val="clear" w:pos="720"/>
                <w:tab w:val="num" w:pos="513"/>
              </w:tabs>
              <w:ind w:left="513" w:hanging="426"/>
              <w:rPr>
                <w:color w:val="C45911" w:themeColor="accent2" w:themeShade="BF"/>
                <w:lang w:val="en-FR"/>
              </w:rPr>
            </w:pPr>
            <w:r w:rsidRPr="008224A6">
              <w:rPr>
                <w:color w:val="C45911" w:themeColor="accent2" w:themeShade="BF"/>
                <w:lang w:val="en-FR"/>
              </w:rPr>
              <w:lastRenderedPageBreak/>
              <w:t>Cat3</w:t>
            </w:r>
            <w:r w:rsidR="00F97CAB" w:rsidRPr="00F97CAB">
              <w:rPr>
                <w:color w:val="C45911" w:themeColor="accent2" w:themeShade="BF"/>
                <w:lang w:val="en-US"/>
              </w:rPr>
              <w:t xml:space="preserve"> - </w:t>
            </w:r>
            <w:r w:rsidRPr="008224A6">
              <w:rPr>
                <w:color w:val="C45911" w:themeColor="accent2" w:themeShade="BF"/>
                <w:lang w:val="en-FR"/>
              </w:rPr>
              <w:t xml:space="preserve">LBT: LBT with random back-off and fixed contention window. </w:t>
            </w:r>
          </w:p>
          <w:p w14:paraId="05CAEC57" w14:textId="7E3EE431" w:rsidR="008224A6" w:rsidRDefault="008224A6" w:rsidP="008224A6">
            <w:pPr>
              <w:numPr>
                <w:ilvl w:val="0"/>
                <w:numId w:val="6"/>
              </w:numPr>
              <w:tabs>
                <w:tab w:val="clear" w:pos="720"/>
                <w:tab w:val="num" w:pos="513"/>
              </w:tabs>
              <w:ind w:left="513" w:hanging="426"/>
              <w:rPr>
                <w:color w:val="C45911" w:themeColor="accent2" w:themeShade="BF"/>
                <w:lang w:val="en-FR"/>
              </w:rPr>
            </w:pPr>
            <w:r w:rsidRPr="008224A6">
              <w:rPr>
                <w:color w:val="C45911" w:themeColor="accent2" w:themeShade="BF"/>
                <w:lang w:val="en-FR"/>
              </w:rPr>
              <w:t>Cat4</w:t>
            </w:r>
            <w:r w:rsidR="00F97CAB" w:rsidRPr="00F97CAB">
              <w:rPr>
                <w:color w:val="C45911" w:themeColor="accent2" w:themeShade="BF"/>
                <w:lang w:val="en-US"/>
              </w:rPr>
              <w:t xml:space="preserve"> </w:t>
            </w:r>
            <w:r w:rsidR="00F97CAB">
              <w:rPr>
                <w:color w:val="C45911" w:themeColor="accent2" w:themeShade="BF"/>
                <w:lang w:val="en-US"/>
              </w:rPr>
              <w:t xml:space="preserve">- </w:t>
            </w:r>
            <w:r w:rsidRPr="008224A6">
              <w:rPr>
                <w:color w:val="C45911" w:themeColor="accent2" w:themeShade="BF"/>
                <w:lang w:val="en-FR"/>
              </w:rPr>
              <w:t>LBT: LBT with random back-off and exponential contention window.</w:t>
            </w:r>
          </w:p>
          <w:p w14:paraId="4DC515E6" w14:textId="03F921CB" w:rsidR="00F97CAB" w:rsidRPr="00F97CAB" w:rsidRDefault="00F97CAB" w:rsidP="00F97CAB">
            <w:pPr>
              <w:ind w:left="87"/>
              <w:rPr>
                <w:color w:val="C45911" w:themeColor="accent2" w:themeShade="BF"/>
                <w:lang w:val="en-US"/>
              </w:rPr>
            </w:pPr>
            <w:proofErr w:type="gramStart"/>
            <w:r>
              <w:rPr>
                <w:color w:val="C45911" w:themeColor="accent2" w:themeShade="BF"/>
                <w:lang w:val="en-US"/>
              </w:rPr>
              <w:t>As a general rule</w:t>
            </w:r>
            <w:proofErr w:type="gramEnd"/>
            <w:r>
              <w:rPr>
                <w:color w:val="C45911" w:themeColor="accent2" w:themeShade="BF"/>
                <w:lang w:val="en-US"/>
              </w:rPr>
              <w:t>, t</w:t>
            </w:r>
            <w:r w:rsidRPr="00F97CAB">
              <w:rPr>
                <w:color w:val="C45911" w:themeColor="accent2" w:themeShade="BF"/>
                <w:lang w:val="en-US"/>
              </w:rPr>
              <w:t>he latency performance</w:t>
            </w:r>
            <w:r w:rsidR="005A370E">
              <w:rPr>
                <w:color w:val="C45911" w:themeColor="accent2" w:themeShade="BF"/>
                <w:lang w:val="en-US"/>
              </w:rPr>
              <w:t xml:space="preserve"> with degrade as we go from Cat 2 to Cat 4.</w:t>
            </w:r>
          </w:p>
          <w:p w14:paraId="7A35E81C" w14:textId="011677D5" w:rsidR="005E285F" w:rsidRPr="00D87DAA" w:rsidRDefault="005E285F" w:rsidP="005E285F">
            <w:pPr>
              <w:tabs>
                <w:tab w:val="num" w:pos="513"/>
              </w:tabs>
              <w:ind w:left="87"/>
              <w:rPr>
                <w:color w:val="C45911" w:themeColor="accent2" w:themeShade="BF"/>
                <w:lang w:val="en-FR"/>
              </w:rPr>
            </w:pPr>
          </w:p>
          <w:p w14:paraId="55FFCB05" w14:textId="34C029B3" w:rsidR="005E285F" w:rsidRPr="008224A6" w:rsidRDefault="005E285F" w:rsidP="005E285F">
            <w:pPr>
              <w:tabs>
                <w:tab w:val="num" w:pos="513"/>
              </w:tabs>
              <w:rPr>
                <w:color w:val="C45911" w:themeColor="accent2" w:themeShade="BF"/>
                <w:lang w:val="en-US"/>
              </w:rPr>
            </w:pPr>
            <w:r w:rsidRPr="00D87DAA">
              <w:rPr>
                <w:color w:val="C45911" w:themeColor="accent2" w:themeShade="BF"/>
                <w:lang w:val="en-US"/>
              </w:rPr>
              <w:t xml:space="preserve">LBT and MAC interaction is another factor to be considered. Starting LBT before the data has been scheduled for transmission may generate in-efficiency in spectrum usage and </w:t>
            </w:r>
            <w:r w:rsidR="00D87DAA" w:rsidRPr="00D87DAA">
              <w:rPr>
                <w:color w:val="C45911" w:themeColor="accent2" w:themeShade="BF"/>
                <w:lang w:val="en-US"/>
              </w:rPr>
              <w:t xml:space="preserve">starting LBT before the data had been scheduled </w:t>
            </w:r>
            <w:r w:rsidR="005A370E">
              <w:rPr>
                <w:color w:val="C45911" w:themeColor="accent2" w:themeShade="BF"/>
                <w:lang w:val="en-US"/>
              </w:rPr>
              <w:t>may</w:t>
            </w:r>
            <w:r w:rsidR="00D87DAA" w:rsidRPr="00D87DAA">
              <w:rPr>
                <w:color w:val="C45911" w:themeColor="accent2" w:themeShade="BF"/>
                <w:lang w:val="en-US"/>
              </w:rPr>
              <w:t xml:space="preserve"> result in data loss due to a phenomenon called “side clipping</w:t>
            </w:r>
            <w:r w:rsidR="005A370E">
              <w:rPr>
                <w:color w:val="C45911" w:themeColor="accent2" w:themeShade="BF"/>
                <w:lang w:val="en-US"/>
              </w:rPr>
              <w:t>”.</w:t>
            </w:r>
            <w:r w:rsidRPr="00D87DAA">
              <w:rPr>
                <w:color w:val="C45911" w:themeColor="accent2" w:themeShade="BF"/>
                <w:lang w:val="en-US"/>
              </w:rPr>
              <w:t xml:space="preserve"> </w:t>
            </w:r>
          </w:p>
          <w:p w14:paraId="322976AA" w14:textId="77777777" w:rsidR="001836F7" w:rsidRPr="00D87DAA" w:rsidRDefault="001836F7" w:rsidP="001836F7">
            <w:pPr>
              <w:rPr>
                <w:color w:val="C45911" w:themeColor="accent2" w:themeShade="BF"/>
              </w:rPr>
            </w:pPr>
          </w:p>
          <w:p w14:paraId="7BBA278E" w14:textId="017A2A30" w:rsidR="001836F7" w:rsidRPr="00D87DAA" w:rsidRDefault="00D87DAA" w:rsidP="001836F7">
            <w:pPr>
              <w:rPr>
                <w:ins w:id="1" w:author="Vinod KUMAR" w:date="2025-02-12T23:56:00Z"/>
                <w:color w:val="C45911" w:themeColor="accent2" w:themeShade="BF"/>
              </w:rPr>
            </w:pPr>
            <w:r w:rsidRPr="00D87DAA">
              <w:rPr>
                <w:color w:val="C45911" w:themeColor="accent2" w:themeShade="BF"/>
              </w:rPr>
              <w:t>Additionally, i</w:t>
            </w:r>
            <w:r w:rsidR="001836F7" w:rsidRPr="00D87DAA">
              <w:rPr>
                <w:color w:val="C45911" w:themeColor="accent2" w:themeShade="BF"/>
              </w:rPr>
              <w:t>nformation latency performance is known to be adversely affect</w:t>
            </w:r>
            <w:r w:rsidR="00FE653B" w:rsidRPr="00D87DAA">
              <w:rPr>
                <w:color w:val="C45911" w:themeColor="accent2" w:themeShade="BF"/>
              </w:rPr>
              <w:t>ed</w:t>
            </w:r>
            <w:r w:rsidR="001836F7" w:rsidRPr="00D87DAA">
              <w:rPr>
                <w:color w:val="C45911" w:themeColor="accent2" w:themeShade="BF"/>
              </w:rPr>
              <w:t xml:space="preserve"> by LBT and CSMA/CA.</w:t>
            </w:r>
            <w:del w:id="2" w:author="Vinod KUMAR" w:date="2025-02-12T23:56:00Z">
              <w:r w:rsidR="001836F7" w:rsidRPr="00D87DAA" w:rsidDel="000018EB">
                <w:rPr>
                  <w:color w:val="C45911" w:themeColor="accent2" w:themeShade="BF"/>
                </w:rPr>
                <w:delText xml:space="preserve">  </w:delText>
              </w:r>
            </w:del>
          </w:p>
          <w:p w14:paraId="1E2BB945" w14:textId="4037263A" w:rsidR="000018EB" w:rsidRPr="00D87DAA" w:rsidRDefault="000018EB" w:rsidP="001836F7">
            <w:pPr>
              <w:rPr>
                <w:ins w:id="3" w:author="Vinod KUMAR" w:date="2025-02-12T23:56:00Z"/>
                <w:color w:val="C45911" w:themeColor="accent2" w:themeShade="BF"/>
              </w:rPr>
            </w:pPr>
          </w:p>
          <w:p w14:paraId="4FEC05C9" w14:textId="54FC4649" w:rsidR="000018EB" w:rsidRDefault="000018EB" w:rsidP="001836F7">
            <w:pPr>
              <w:rPr>
                <w:ins w:id="4" w:author="Vinod KUMAR" w:date="2025-02-12T23:58:00Z"/>
              </w:rPr>
            </w:pPr>
            <w:ins w:id="5" w:author="Vinod KUMAR" w:date="2025-02-12T23:57:00Z">
              <w:r>
                <w:t xml:space="preserve">Example </w:t>
              </w:r>
            </w:ins>
            <w:ins w:id="6" w:author="Vinod KUMAR" w:date="2025-02-12T23:56:00Z">
              <w:r>
                <w:t>Deployment Sc</w:t>
              </w:r>
            </w:ins>
            <w:ins w:id="7" w:author="Vinod KUMAR" w:date="2025-02-12T23:57:00Z">
              <w:r>
                <w:t>enarios:</w:t>
              </w:r>
            </w:ins>
          </w:p>
          <w:p w14:paraId="6D2144DF" w14:textId="685F5FF5" w:rsidR="000018EB" w:rsidRDefault="00DA28DC" w:rsidP="00DA28DC">
            <w:pPr>
              <w:rPr>
                <w:ins w:id="8" w:author="Vinod KUMAR" w:date="2025-02-12T23:59:00Z"/>
              </w:rPr>
            </w:pPr>
            <w:ins w:id="9" w:author="Vinod KUMAR" w:date="2025-02-13T00:04:00Z">
              <w:r>
                <w:t xml:space="preserve">a) </w:t>
              </w:r>
            </w:ins>
            <w:ins w:id="10" w:author="Vinod KUMAR" w:date="2025-02-12T23:58:00Z">
              <w:r w:rsidR="000018EB">
                <w:t xml:space="preserve">Indoors – Residential </w:t>
              </w:r>
            </w:ins>
            <w:ins w:id="11" w:author="Vinod KUMAR" w:date="2025-02-12T23:59:00Z">
              <w:r w:rsidR="000018EB">
                <w:t>or office</w:t>
              </w:r>
            </w:ins>
          </w:p>
          <w:p w14:paraId="54D5F020" w14:textId="77777777" w:rsidR="000018EB" w:rsidRDefault="000018EB" w:rsidP="000018EB">
            <w:pPr>
              <w:pStyle w:val="ListParagraph"/>
              <w:numPr>
                <w:ilvl w:val="0"/>
                <w:numId w:val="2"/>
              </w:numPr>
              <w:rPr>
                <w:ins w:id="12" w:author="Vinod KUMAR" w:date="2025-02-13T00:01:00Z"/>
              </w:rPr>
            </w:pPr>
            <w:ins w:id="13" w:author="Vinod KUMAR" w:date="2025-02-13T00:00:00Z">
              <w:r>
                <w:t>Server</w:t>
              </w:r>
            </w:ins>
            <w:ins w:id="14" w:author="Vinod KUMAR" w:date="2025-02-12T23:59:00Z">
              <w:r>
                <w:t xml:space="preserve"> to </w:t>
              </w:r>
            </w:ins>
            <w:ins w:id="15" w:author="Vinod KUMAR" w:date="2025-02-13T00:00:00Z">
              <w:r>
                <w:t xml:space="preserve">XT node Distance: 1m to </w:t>
              </w:r>
            </w:ins>
            <w:ins w:id="16" w:author="Vinod KUMAR" w:date="2025-02-13T00:01:00Z">
              <w:r>
                <w:t>10m</w:t>
              </w:r>
            </w:ins>
          </w:p>
          <w:p w14:paraId="78A44F04" w14:textId="4B704C37" w:rsidR="00DA28DC" w:rsidRDefault="000018EB" w:rsidP="000018EB">
            <w:pPr>
              <w:pStyle w:val="ListParagraph"/>
              <w:numPr>
                <w:ilvl w:val="0"/>
                <w:numId w:val="2"/>
              </w:numPr>
            </w:pPr>
            <w:ins w:id="17" w:author="Vinod KUMAR" w:date="2025-02-13T00:01:00Z">
              <w:r>
                <w:t>Interference</w:t>
              </w:r>
              <w:r w:rsidR="00DA28DC">
                <w:t xml:space="preserve"> types:</w:t>
              </w:r>
            </w:ins>
            <w:ins w:id="18" w:author="Vinod KUMAR" w:date="2025-02-13T00:02:00Z">
              <w:r w:rsidR="00DA28DC">
                <w:t xml:space="preserve"> Multiple access interference, </w:t>
              </w:r>
              <w:proofErr w:type="spellStart"/>
              <w:r w:rsidR="00DA28DC">
                <w:t>WiFi</w:t>
              </w:r>
              <w:proofErr w:type="spellEnd"/>
              <w:r w:rsidR="00DA28DC">
                <w:t xml:space="preserve"> and Indoors 5G </w:t>
              </w:r>
            </w:ins>
            <w:ins w:id="19" w:author="Vinod KUMAR" w:date="2025-02-13T00:03:00Z">
              <w:r w:rsidR="00DA28DC">
                <w:t>private networks.</w:t>
              </w:r>
            </w:ins>
          </w:p>
          <w:p w14:paraId="1433561C" w14:textId="341F7661" w:rsidR="00DA28DC" w:rsidRDefault="00DA28DC" w:rsidP="00DA28DC">
            <w:pPr>
              <w:rPr>
                <w:ins w:id="20" w:author="Vinod KUMAR" w:date="2025-02-12T23:59:00Z"/>
              </w:rPr>
            </w:pPr>
            <w:r w:rsidRPr="001673BA">
              <w:rPr>
                <w:color w:val="FF0000"/>
              </w:rPr>
              <w:t>b</w:t>
            </w:r>
            <w:ins w:id="21" w:author="Vinod KUMAR" w:date="2025-02-13T00:04:00Z">
              <w:r w:rsidRPr="001673BA">
                <w:rPr>
                  <w:color w:val="FF0000"/>
                </w:rPr>
                <w:t xml:space="preserve">) </w:t>
              </w:r>
            </w:ins>
            <w:ins w:id="22" w:author="Vinod KUMAR" w:date="2025-02-12T23:58:00Z">
              <w:r>
                <w:t xml:space="preserve">Indoors – </w:t>
              </w:r>
            </w:ins>
            <w:r w:rsidRPr="001673BA">
              <w:rPr>
                <w:color w:val="FF0000"/>
              </w:rPr>
              <w:t>Industrial workshops and transport sites</w:t>
            </w:r>
          </w:p>
          <w:p w14:paraId="107B2F90" w14:textId="79EBF4AB" w:rsidR="00DA28DC" w:rsidRDefault="00DA28DC" w:rsidP="00DA28DC">
            <w:pPr>
              <w:pStyle w:val="ListParagraph"/>
              <w:numPr>
                <w:ilvl w:val="0"/>
                <w:numId w:val="2"/>
              </w:numPr>
              <w:rPr>
                <w:ins w:id="23" w:author="Vinod KUMAR" w:date="2025-02-13T00:01:00Z"/>
              </w:rPr>
            </w:pPr>
            <w:ins w:id="24" w:author="Vinod KUMAR" w:date="2025-02-13T00:00:00Z">
              <w:r>
                <w:t>Server</w:t>
              </w:r>
            </w:ins>
            <w:ins w:id="25" w:author="Vinod KUMAR" w:date="2025-02-12T23:59:00Z">
              <w:r>
                <w:t xml:space="preserve"> to </w:t>
              </w:r>
            </w:ins>
            <w:ins w:id="26" w:author="Vinod KUMAR" w:date="2025-02-13T00:00:00Z">
              <w:r>
                <w:t xml:space="preserve">XT node Distance: </w:t>
              </w:r>
            </w:ins>
            <w:r w:rsidRPr="001673BA">
              <w:rPr>
                <w:color w:val="FF0000"/>
              </w:rPr>
              <w:t>5</w:t>
            </w:r>
            <w:ins w:id="27" w:author="Vinod KUMAR" w:date="2025-02-13T00:00:00Z">
              <w:r w:rsidRPr="001673BA">
                <w:rPr>
                  <w:color w:val="FF0000"/>
                </w:rPr>
                <w:t xml:space="preserve">m to </w:t>
              </w:r>
            </w:ins>
            <w:r w:rsidRPr="001673BA">
              <w:rPr>
                <w:color w:val="FF0000"/>
              </w:rPr>
              <w:t>5</w:t>
            </w:r>
            <w:ins w:id="28" w:author="Vinod KUMAR" w:date="2025-02-13T00:01:00Z">
              <w:r w:rsidRPr="001673BA">
                <w:rPr>
                  <w:color w:val="FF0000"/>
                </w:rPr>
                <w:t>0m</w:t>
              </w:r>
            </w:ins>
          </w:p>
          <w:p w14:paraId="059CEBE4" w14:textId="11082C47" w:rsidR="00DA28DC" w:rsidRDefault="00DA28DC" w:rsidP="00DA28DC">
            <w:pPr>
              <w:pStyle w:val="ListParagraph"/>
              <w:numPr>
                <w:ilvl w:val="0"/>
                <w:numId w:val="2"/>
              </w:numPr>
            </w:pPr>
            <w:ins w:id="29" w:author="Vinod KUMAR" w:date="2025-02-13T00:01:00Z">
              <w:r w:rsidRPr="001673BA">
                <w:rPr>
                  <w:color w:val="FF0000"/>
                </w:rPr>
                <w:t>Interference types:</w:t>
              </w:r>
            </w:ins>
            <w:ins w:id="30" w:author="Vinod KUMAR" w:date="2025-02-13T00:02:00Z">
              <w:r w:rsidRPr="001673BA">
                <w:rPr>
                  <w:color w:val="FF0000"/>
                </w:rPr>
                <w:t xml:space="preserve"> Multiple access interference, </w:t>
              </w:r>
              <w:proofErr w:type="spellStart"/>
              <w:r w:rsidRPr="001673BA">
                <w:rPr>
                  <w:color w:val="FF0000"/>
                </w:rPr>
                <w:t>WiFi</w:t>
              </w:r>
              <w:proofErr w:type="spellEnd"/>
              <w:r w:rsidRPr="001673BA">
                <w:rPr>
                  <w:color w:val="FF0000"/>
                </w:rPr>
                <w:t xml:space="preserve"> and Indoors 5G </w:t>
              </w:r>
            </w:ins>
            <w:ins w:id="31" w:author="Vinod KUMAR" w:date="2025-02-13T00:03:00Z">
              <w:r w:rsidRPr="001673BA">
                <w:rPr>
                  <w:color w:val="FF0000"/>
                </w:rPr>
                <w:t>private networks</w:t>
              </w:r>
            </w:ins>
            <w:r w:rsidRPr="001673BA">
              <w:rPr>
                <w:color w:val="FF0000"/>
              </w:rPr>
              <w:t xml:space="preserve"> for access and industrial control and CV related deployments.</w:t>
            </w:r>
          </w:p>
          <w:p w14:paraId="4FD34E65" w14:textId="2BBE32BB" w:rsidR="00DA28DC" w:rsidRDefault="00DA28DC" w:rsidP="00DA28DC">
            <w:pPr>
              <w:rPr>
                <w:ins w:id="32" w:author="Vinod KUMAR" w:date="2025-02-12T23:59:00Z"/>
              </w:rPr>
            </w:pPr>
            <w:r w:rsidRPr="001673BA">
              <w:rPr>
                <w:color w:val="FF0000"/>
              </w:rPr>
              <w:t>c</w:t>
            </w:r>
            <w:ins w:id="33" w:author="Vinod KUMAR" w:date="2025-02-13T00:04:00Z">
              <w:r w:rsidRPr="001673BA">
                <w:rPr>
                  <w:color w:val="FF0000"/>
                </w:rPr>
                <w:t xml:space="preserve">) </w:t>
              </w:r>
            </w:ins>
            <w:r w:rsidRPr="001673BA">
              <w:rPr>
                <w:color w:val="FF0000"/>
              </w:rPr>
              <w:t>Out</w:t>
            </w:r>
            <w:ins w:id="34" w:author="Vinod KUMAR" w:date="2025-02-12T23:58:00Z">
              <w:r>
                <w:t>doors –</w:t>
              </w:r>
            </w:ins>
            <w:r w:rsidR="001673BA">
              <w:t xml:space="preserve"> </w:t>
            </w:r>
            <w:r w:rsidR="001673BA" w:rsidRPr="001673BA">
              <w:rPr>
                <w:color w:val="FF0000"/>
              </w:rPr>
              <w:t xml:space="preserve">Dense urban business areas and suburban industrial zones  </w:t>
            </w:r>
          </w:p>
          <w:p w14:paraId="78734664" w14:textId="2F9A8EAD" w:rsidR="00DA28DC" w:rsidRDefault="00DA28DC" w:rsidP="00DA28DC">
            <w:pPr>
              <w:pStyle w:val="ListParagraph"/>
              <w:numPr>
                <w:ilvl w:val="0"/>
                <w:numId w:val="2"/>
              </w:numPr>
              <w:rPr>
                <w:ins w:id="35" w:author="Vinod KUMAR" w:date="2025-02-13T00:01:00Z"/>
              </w:rPr>
            </w:pPr>
            <w:ins w:id="36" w:author="Vinod KUMAR" w:date="2025-02-13T00:00:00Z">
              <w:r>
                <w:t>Server</w:t>
              </w:r>
            </w:ins>
            <w:ins w:id="37" w:author="Vinod KUMAR" w:date="2025-02-12T23:59:00Z">
              <w:r>
                <w:t xml:space="preserve"> to </w:t>
              </w:r>
            </w:ins>
            <w:ins w:id="38" w:author="Vinod KUMAR" w:date="2025-02-13T00:00:00Z">
              <w:r>
                <w:t xml:space="preserve">XT node Distance: </w:t>
              </w:r>
            </w:ins>
            <w:r w:rsidR="001673BA" w:rsidRPr="00FE653B">
              <w:rPr>
                <w:color w:val="FF0000"/>
              </w:rPr>
              <w:t>20</w:t>
            </w:r>
            <w:ins w:id="39" w:author="Vinod KUMAR" w:date="2025-02-13T00:00:00Z">
              <w:r>
                <w:t xml:space="preserve">m to </w:t>
              </w:r>
            </w:ins>
            <w:ins w:id="40" w:author="Vinod KUMAR" w:date="2025-02-13T00:01:00Z">
              <w:r w:rsidRPr="00FE653B">
                <w:rPr>
                  <w:color w:val="FF0000"/>
                </w:rPr>
                <w:t>10</w:t>
              </w:r>
            </w:ins>
            <w:r w:rsidR="001673BA" w:rsidRPr="00FE653B">
              <w:rPr>
                <w:color w:val="FF0000"/>
              </w:rPr>
              <w:t>0</w:t>
            </w:r>
            <w:ins w:id="41" w:author="Vinod KUMAR" w:date="2025-02-13T00:01:00Z">
              <w:r>
                <w:t>m</w:t>
              </w:r>
            </w:ins>
          </w:p>
          <w:p w14:paraId="79605207" w14:textId="6ED63BAA" w:rsidR="00DA28DC" w:rsidRPr="001673BA" w:rsidRDefault="00DA28DC" w:rsidP="00DA28DC">
            <w:pPr>
              <w:pStyle w:val="ListParagraph"/>
              <w:numPr>
                <w:ilvl w:val="0"/>
                <w:numId w:val="2"/>
              </w:numPr>
              <w:rPr>
                <w:color w:val="FF0000"/>
              </w:rPr>
            </w:pPr>
            <w:ins w:id="42" w:author="Vinod KUMAR" w:date="2025-02-13T00:01:00Z">
              <w:r>
                <w:t>Interference types:</w:t>
              </w:r>
            </w:ins>
            <w:ins w:id="43" w:author="Vinod KUMAR" w:date="2025-02-13T00:02:00Z">
              <w:r>
                <w:t xml:space="preserve"> Multiple access interference, </w:t>
              </w:r>
              <w:proofErr w:type="spellStart"/>
              <w:r>
                <w:t>WiFi</w:t>
              </w:r>
              <w:proofErr w:type="spellEnd"/>
              <w:r>
                <w:t xml:space="preserve"> and Indoors 5G </w:t>
              </w:r>
            </w:ins>
            <w:ins w:id="44" w:author="Vinod KUMAR" w:date="2025-02-13T00:03:00Z">
              <w:r>
                <w:t>private networks</w:t>
              </w:r>
            </w:ins>
            <w:r w:rsidR="001673BA">
              <w:t xml:space="preserve"> </w:t>
            </w:r>
            <w:r w:rsidR="001673BA" w:rsidRPr="001673BA">
              <w:rPr>
                <w:color w:val="FF0000"/>
              </w:rPr>
              <w:t xml:space="preserve">and other incumbent users for the </w:t>
            </w:r>
            <w:proofErr w:type="spellStart"/>
            <w:r w:rsidR="001673BA" w:rsidRPr="001673BA">
              <w:rPr>
                <w:color w:val="FF0000"/>
              </w:rPr>
              <w:t>mmWave</w:t>
            </w:r>
            <w:proofErr w:type="spellEnd"/>
            <w:r w:rsidR="001673BA" w:rsidRPr="001673BA">
              <w:rPr>
                <w:color w:val="FF0000"/>
              </w:rPr>
              <w:t xml:space="preserve"> Spectrum</w:t>
            </w:r>
          </w:p>
          <w:p w14:paraId="2BBBC8AB" w14:textId="1E3BED75" w:rsidR="001673BA" w:rsidRPr="001673BA" w:rsidRDefault="001673BA" w:rsidP="001673BA">
            <w:pPr>
              <w:rPr>
                <w:color w:val="FF0000"/>
              </w:rPr>
            </w:pPr>
            <w:r w:rsidRPr="001673BA">
              <w:rPr>
                <w:color w:val="FF0000"/>
              </w:rPr>
              <w:t xml:space="preserve">d) Outdoor deployments for Server to XT node distance of &gt; 100m distance appear to be out of scope this use case at the first glance.  </w:t>
            </w:r>
          </w:p>
          <w:p w14:paraId="2E28C1AF" w14:textId="77777777" w:rsidR="00DA28DC" w:rsidRPr="001673BA" w:rsidRDefault="00DA28DC" w:rsidP="00DA28DC">
            <w:pPr>
              <w:rPr>
                <w:ins w:id="45" w:author="Vinod KUMAR" w:date="2025-02-13T00:03:00Z"/>
                <w:color w:val="FF0000"/>
              </w:rPr>
            </w:pPr>
          </w:p>
          <w:p w14:paraId="63026276" w14:textId="461A43B5" w:rsidR="000018EB" w:rsidRDefault="00DA28DC" w:rsidP="00DA28DC">
            <w:ins w:id="46" w:author="Vinod KUMAR" w:date="2025-02-13T00:02:00Z">
              <w:r>
                <w:t xml:space="preserve"> </w:t>
              </w:r>
            </w:ins>
            <w:ins w:id="47" w:author="Vinod KUMAR" w:date="2025-02-12T23:59:00Z">
              <w:r w:rsidR="000018EB">
                <w:t xml:space="preserve"> </w:t>
              </w:r>
            </w:ins>
          </w:p>
          <w:p w14:paraId="24FC4840" w14:textId="18F82005" w:rsidR="00885A94" w:rsidRPr="001836F7" w:rsidRDefault="00885A94" w:rsidP="00361162">
            <w:pPr>
              <w:rPr>
                <w:color w:val="7F7F7F" w:themeColor="text1" w:themeTint="80"/>
              </w:rPr>
            </w:pPr>
          </w:p>
        </w:tc>
      </w:tr>
      <w:tr w:rsidR="00885A94" w14:paraId="11595931" w14:textId="77777777" w:rsidTr="00361162">
        <w:tc>
          <w:tcPr>
            <w:tcW w:w="2073" w:type="dxa"/>
          </w:tcPr>
          <w:p w14:paraId="566614EB" w14:textId="77777777" w:rsidR="00885A94" w:rsidRDefault="00885A94" w:rsidP="00361162">
            <w:pPr>
              <w:rPr>
                <w:lang w:val="en-US"/>
              </w:rPr>
            </w:pPr>
            <w:r>
              <w:rPr>
                <w:lang w:val="en-US"/>
              </w:rPr>
              <w:lastRenderedPageBreak/>
              <w:t xml:space="preserve">Innovation </w:t>
            </w:r>
          </w:p>
        </w:tc>
        <w:tc>
          <w:tcPr>
            <w:tcW w:w="6868" w:type="dxa"/>
          </w:tcPr>
          <w:p w14:paraId="3FF767E4" w14:textId="7F9F2A9D" w:rsidR="00885A94" w:rsidRPr="00FF1555" w:rsidRDefault="00885A94" w:rsidP="00361162">
            <w:pPr>
              <w:rPr>
                <w:color w:val="FF0000"/>
                <w:lang w:val="en-US"/>
              </w:rPr>
            </w:pPr>
            <w:r w:rsidRPr="00E140CF">
              <w:rPr>
                <w:color w:val="7F7F7F" w:themeColor="text1" w:themeTint="80"/>
                <w:lang w:val="en-US"/>
              </w:rPr>
              <w:t>Is there any other SDO working on it?</w:t>
            </w:r>
            <w:r>
              <w:rPr>
                <w:color w:val="7F7F7F" w:themeColor="text1" w:themeTint="80"/>
                <w:lang w:val="en-US"/>
              </w:rPr>
              <w:t xml:space="preserve"> </w:t>
            </w:r>
            <w:r w:rsidRPr="000018EB">
              <w:rPr>
                <w:lang w:val="en-US"/>
                <w:rPrChange w:id="48" w:author="Vinod KUMAR" w:date="2025-02-12T23:56:00Z">
                  <w:rPr>
                    <w:color w:val="FF0000"/>
                    <w:lang w:val="en-US"/>
                  </w:rPr>
                </w:rPrChange>
              </w:rPr>
              <w:t xml:space="preserve">Performance advantage of the proposed solution </w:t>
            </w:r>
            <w:proofErr w:type="spellStart"/>
            <w:r w:rsidRPr="000018EB">
              <w:rPr>
                <w:lang w:val="en-US"/>
                <w:rPrChange w:id="49" w:author="Vinod KUMAR" w:date="2025-02-12T23:56:00Z">
                  <w:rPr>
                    <w:color w:val="FF0000"/>
                    <w:lang w:val="en-US"/>
                  </w:rPr>
                </w:rPrChange>
              </w:rPr>
              <w:t>wrt</w:t>
            </w:r>
            <w:proofErr w:type="spellEnd"/>
            <w:r w:rsidRPr="000018EB">
              <w:rPr>
                <w:lang w:val="en-US"/>
                <w:rPrChange w:id="50" w:author="Vinod KUMAR" w:date="2025-02-12T23:56:00Z">
                  <w:rPr>
                    <w:color w:val="FF0000"/>
                    <w:lang w:val="en-US"/>
                  </w:rPr>
                </w:rPrChange>
              </w:rPr>
              <w:t xml:space="preserve"> the existing or upcoming solution from other SDO’s  </w:t>
            </w:r>
          </w:p>
        </w:tc>
      </w:tr>
      <w:tr w:rsidR="00FF1555" w14:paraId="0529F7B3" w14:textId="77777777" w:rsidTr="00361162">
        <w:tc>
          <w:tcPr>
            <w:tcW w:w="2073" w:type="dxa"/>
          </w:tcPr>
          <w:p w14:paraId="679E3B2B" w14:textId="77777777" w:rsidR="00FF1555" w:rsidRDefault="00FF1555" w:rsidP="00361162">
            <w:pPr>
              <w:rPr>
                <w:lang w:val="en-US"/>
              </w:rPr>
            </w:pPr>
            <w:r>
              <w:rPr>
                <w:lang w:val="en-US"/>
              </w:rPr>
              <w:t xml:space="preserve">Justification and benefits </w:t>
            </w:r>
          </w:p>
        </w:tc>
        <w:tc>
          <w:tcPr>
            <w:tcW w:w="6868" w:type="dxa"/>
          </w:tcPr>
          <w:p w14:paraId="3C50DC8E" w14:textId="77777777" w:rsidR="00FF1555" w:rsidRPr="00E140CF" w:rsidRDefault="00FF1555" w:rsidP="00361162">
            <w:pPr>
              <w:rPr>
                <w:color w:val="7F7F7F" w:themeColor="text1" w:themeTint="80"/>
                <w:lang w:val="en-US"/>
              </w:rPr>
            </w:pPr>
            <w:r w:rsidRPr="00E140CF">
              <w:rPr>
                <w:color w:val="7F7F7F" w:themeColor="text1" w:themeTint="80"/>
                <w:lang w:val="en-US"/>
              </w:rPr>
              <w:t>Why market needs this, what will be the benefits for that market and what problems the use case will solve.</w:t>
            </w:r>
          </w:p>
        </w:tc>
      </w:tr>
      <w:tr w:rsidR="00885A94" w14:paraId="3CAD051C" w14:textId="77777777" w:rsidTr="00361162">
        <w:tc>
          <w:tcPr>
            <w:tcW w:w="2073" w:type="dxa"/>
          </w:tcPr>
          <w:p w14:paraId="2BBF6B98" w14:textId="77777777" w:rsidR="00885A94" w:rsidRDefault="00885A94" w:rsidP="00361162">
            <w:pPr>
              <w:rPr>
                <w:lang w:val="en-US"/>
              </w:rPr>
            </w:pPr>
            <w:r>
              <w:rPr>
                <w:lang w:val="en-US"/>
              </w:rPr>
              <w:t>Priority</w:t>
            </w:r>
          </w:p>
        </w:tc>
        <w:tc>
          <w:tcPr>
            <w:tcW w:w="6868" w:type="dxa"/>
          </w:tcPr>
          <w:p w14:paraId="698F61EF" w14:textId="77777777" w:rsidR="00885A94" w:rsidRPr="00E140CF" w:rsidRDefault="00885A94" w:rsidP="00361162">
            <w:pPr>
              <w:rPr>
                <w:color w:val="7F7F7F" w:themeColor="text1" w:themeTint="80"/>
                <w:lang w:val="en-US"/>
              </w:rPr>
            </w:pPr>
            <w:r w:rsidRPr="00E140CF">
              <w:rPr>
                <w:color w:val="7F7F7F" w:themeColor="text1" w:themeTint="80"/>
                <w:lang w:val="en-US"/>
              </w:rPr>
              <w:t xml:space="preserve">Defined by the </w:t>
            </w:r>
            <w:proofErr w:type="spellStart"/>
            <w:r w:rsidRPr="00E140CF">
              <w:rPr>
                <w:color w:val="7F7F7F" w:themeColor="text1" w:themeTint="80"/>
                <w:lang w:val="en-US"/>
              </w:rPr>
              <w:t>SparkLink</w:t>
            </w:r>
            <w:proofErr w:type="spellEnd"/>
            <w:r w:rsidRPr="00E140CF">
              <w:rPr>
                <w:color w:val="7F7F7F" w:themeColor="text1" w:themeTint="80"/>
                <w:lang w:val="en-US"/>
              </w:rPr>
              <w:t xml:space="preserve"> Alliance</w:t>
            </w:r>
          </w:p>
        </w:tc>
      </w:tr>
    </w:tbl>
    <w:p w14:paraId="2EA5973A" w14:textId="77777777" w:rsidR="00885A94" w:rsidRPr="002604DA" w:rsidRDefault="00885A94" w:rsidP="00885A94">
      <w:pPr>
        <w:rPr>
          <w:lang w:val="en-US"/>
        </w:rPr>
      </w:pPr>
    </w:p>
    <w:p w14:paraId="01F6FA34" w14:textId="13517BEF" w:rsidR="00885A94" w:rsidRDefault="00885A94" w:rsidP="00A318F5">
      <w:pPr>
        <w:spacing w:after="160" w:line="259" w:lineRule="auto"/>
        <w:rPr>
          <w:lang w:val="en-US"/>
        </w:rPr>
      </w:pPr>
    </w:p>
    <w:sectPr w:rsidR="00885A94">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24BDE2" w14:textId="77777777" w:rsidR="00266D2D" w:rsidRDefault="00266D2D" w:rsidP="002604DA">
      <w:r>
        <w:separator/>
      </w:r>
    </w:p>
  </w:endnote>
  <w:endnote w:type="continuationSeparator" w:id="0">
    <w:p w14:paraId="544AF689" w14:textId="77777777" w:rsidR="00266D2D" w:rsidRDefault="00266D2D" w:rsidP="002604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31D2C" w14:textId="77777777" w:rsidR="00FF3057" w:rsidRPr="00FF3057" w:rsidRDefault="00FF3057">
    <w:pPr>
      <w:tabs>
        <w:tab w:val="center" w:pos="4550"/>
        <w:tab w:val="left" w:pos="5818"/>
      </w:tabs>
      <w:ind w:right="260"/>
      <w:jc w:val="right"/>
      <w:rPr>
        <w:color w:val="222A35" w:themeColor="text2" w:themeShade="80"/>
        <w:sz w:val="16"/>
        <w:szCs w:val="16"/>
      </w:rPr>
    </w:pPr>
    <w:r w:rsidRPr="00FF3057">
      <w:rPr>
        <w:color w:val="8496B0" w:themeColor="text2" w:themeTint="99"/>
        <w:spacing w:val="60"/>
        <w:sz w:val="16"/>
        <w:szCs w:val="16"/>
        <w:lang w:val="es-ES"/>
      </w:rPr>
      <w:t>Page</w:t>
    </w:r>
    <w:r w:rsidRPr="00FF3057">
      <w:rPr>
        <w:color w:val="8496B0" w:themeColor="text2" w:themeTint="99"/>
        <w:sz w:val="16"/>
        <w:szCs w:val="16"/>
        <w:lang w:val="es-ES"/>
      </w:rPr>
      <w:t xml:space="preserve"> </w:t>
    </w:r>
    <w:r w:rsidRPr="00FF3057">
      <w:rPr>
        <w:color w:val="323E4F" w:themeColor="text2" w:themeShade="BF"/>
        <w:sz w:val="16"/>
        <w:szCs w:val="16"/>
      </w:rPr>
      <w:fldChar w:fldCharType="begin"/>
    </w:r>
    <w:r w:rsidRPr="00FF3057">
      <w:rPr>
        <w:color w:val="323E4F" w:themeColor="text2" w:themeShade="BF"/>
        <w:sz w:val="16"/>
        <w:szCs w:val="16"/>
      </w:rPr>
      <w:instrText>PAGE   \* MERGEFORMAT</w:instrText>
    </w:r>
    <w:r w:rsidRPr="00FF3057">
      <w:rPr>
        <w:color w:val="323E4F" w:themeColor="text2" w:themeShade="BF"/>
        <w:sz w:val="16"/>
        <w:szCs w:val="16"/>
      </w:rPr>
      <w:fldChar w:fldCharType="separate"/>
    </w:r>
    <w:r w:rsidRPr="00FF3057">
      <w:rPr>
        <w:noProof/>
        <w:color w:val="323E4F" w:themeColor="text2" w:themeShade="BF"/>
        <w:sz w:val="16"/>
        <w:szCs w:val="16"/>
        <w:lang w:val="es-ES"/>
      </w:rPr>
      <w:t>1</w:t>
    </w:r>
    <w:r w:rsidRPr="00FF3057">
      <w:rPr>
        <w:color w:val="323E4F" w:themeColor="text2" w:themeShade="BF"/>
        <w:sz w:val="16"/>
        <w:szCs w:val="16"/>
      </w:rPr>
      <w:fldChar w:fldCharType="end"/>
    </w:r>
    <w:r w:rsidRPr="00FF3057">
      <w:rPr>
        <w:color w:val="323E4F" w:themeColor="text2" w:themeShade="BF"/>
        <w:sz w:val="16"/>
        <w:szCs w:val="16"/>
        <w:lang w:val="es-ES"/>
      </w:rPr>
      <w:t xml:space="preserve"> | </w:t>
    </w:r>
    <w:r w:rsidRPr="00FF3057">
      <w:rPr>
        <w:color w:val="323E4F" w:themeColor="text2" w:themeShade="BF"/>
        <w:sz w:val="16"/>
        <w:szCs w:val="16"/>
      </w:rPr>
      <w:fldChar w:fldCharType="begin"/>
    </w:r>
    <w:r w:rsidRPr="00FF3057">
      <w:rPr>
        <w:color w:val="323E4F" w:themeColor="text2" w:themeShade="BF"/>
        <w:sz w:val="16"/>
        <w:szCs w:val="16"/>
      </w:rPr>
      <w:instrText>NUMPAGES  \* Arabic  \* MERGEFORMAT</w:instrText>
    </w:r>
    <w:r w:rsidRPr="00FF3057">
      <w:rPr>
        <w:color w:val="323E4F" w:themeColor="text2" w:themeShade="BF"/>
        <w:sz w:val="16"/>
        <w:szCs w:val="16"/>
      </w:rPr>
      <w:fldChar w:fldCharType="separate"/>
    </w:r>
    <w:r w:rsidRPr="00FF3057">
      <w:rPr>
        <w:noProof/>
        <w:color w:val="323E4F" w:themeColor="text2" w:themeShade="BF"/>
        <w:sz w:val="16"/>
        <w:szCs w:val="16"/>
        <w:lang w:val="es-ES"/>
      </w:rPr>
      <w:t>1</w:t>
    </w:r>
    <w:r w:rsidRPr="00FF3057">
      <w:rPr>
        <w:color w:val="323E4F" w:themeColor="text2" w:themeShade="BF"/>
        <w:sz w:val="16"/>
        <w:szCs w:val="16"/>
      </w:rPr>
      <w:fldChar w:fldCharType="end"/>
    </w:r>
  </w:p>
  <w:p w14:paraId="1BB44759" w14:textId="77777777" w:rsidR="00FF1555" w:rsidRDefault="00FF3057">
    <w:pPr>
      <w:pStyle w:val="Footer"/>
      <w:rPr>
        <w:sz w:val="16"/>
        <w:szCs w:val="16"/>
        <w:lang w:val="en-US"/>
      </w:rPr>
    </w:pPr>
    <w:proofErr w:type="spellStart"/>
    <w:r w:rsidRPr="00FF3057">
      <w:rPr>
        <w:sz w:val="16"/>
        <w:szCs w:val="16"/>
        <w:lang w:val="en-US"/>
      </w:rPr>
      <w:t>SparkLink</w:t>
    </w:r>
    <w:proofErr w:type="spellEnd"/>
    <w:r w:rsidRPr="00FF3057">
      <w:rPr>
        <w:sz w:val="16"/>
        <w:szCs w:val="16"/>
        <w:lang w:val="en-US"/>
      </w:rPr>
      <w:t xml:space="preserve"> Alliance</w:t>
    </w:r>
    <w:r>
      <w:rPr>
        <w:sz w:val="16"/>
        <w:szCs w:val="16"/>
        <w:lang w:val="en-US"/>
      </w:rPr>
      <w:t xml:space="preserve"> </w:t>
    </w:r>
    <w:proofErr w:type="spellStart"/>
    <w:r>
      <w:rPr>
        <w:sz w:val="16"/>
        <w:szCs w:val="16"/>
        <w:lang w:val="en-US"/>
      </w:rPr>
      <w:t>mmWave</w:t>
    </w:r>
    <w:proofErr w:type="spellEnd"/>
    <w:r w:rsidRPr="00FF3057">
      <w:rPr>
        <w:sz w:val="16"/>
        <w:szCs w:val="16"/>
        <w:lang w:val="en-US"/>
      </w:rPr>
      <w:t>: Use Cases Group</w:t>
    </w:r>
  </w:p>
  <w:p w14:paraId="04F2E34D" w14:textId="3B93C6B3" w:rsidR="00FF3057" w:rsidRPr="00FF3057" w:rsidRDefault="00FF3057">
    <w:pPr>
      <w:pStyle w:val="Footer"/>
      <w:rPr>
        <w:sz w:val="16"/>
        <w:szCs w:val="16"/>
        <w:lang w:val="en-US"/>
      </w:rPr>
    </w:pPr>
    <w:r w:rsidRPr="00FF3057">
      <w:rPr>
        <w:sz w:val="16"/>
        <w:szCs w:val="16"/>
        <w:lang w:val="en-US"/>
      </w:rPr>
      <w:t>Use Case Number</w:t>
    </w:r>
    <w:r w:rsidR="00141F49">
      <w:rPr>
        <w:sz w:val="16"/>
        <w:szCs w:val="16"/>
        <w:lang w:val="en-US"/>
      </w:rPr>
      <w:t xml:space="preserve">: </w:t>
    </w:r>
    <w:r w:rsidRPr="00FF3057">
      <w:rPr>
        <w:sz w:val="16"/>
        <w:szCs w:val="16"/>
        <w:lang w:val="en-US"/>
      </w:rPr>
      <w:t xml:space="preserve"> </w:t>
    </w:r>
    <w:proofErr w:type="spellStart"/>
    <w:r w:rsidR="00141F49">
      <w:rPr>
        <w:sz w:val="16"/>
        <w:szCs w:val="16"/>
        <w:lang w:val="en-US"/>
      </w:rPr>
      <w:t>xxxx</w:t>
    </w:r>
    <w:proofErr w:type="spellEnd"/>
    <w:r w:rsidR="00141F49">
      <w:rPr>
        <w:sz w:val="16"/>
        <w:szCs w:val="16"/>
        <w:lang w:val="en-US"/>
      </w:rPr>
      <w:t xml:space="preserve"> version: 0.</w:t>
    </w:r>
    <w:r w:rsidR="005A370E">
      <w:rPr>
        <w:sz w:val="16"/>
        <w:szCs w:val="16"/>
        <w:lang w:val="en-US"/>
      </w:rPr>
      <w:t>2</w:t>
    </w:r>
    <w:del w:id="51" w:author="Vinod KUMAR" w:date="2025-02-12T23:53:00Z">
      <w:r w:rsidR="004E1A68" w:rsidDel="00532792">
        <w:rPr>
          <w:sz w:val="16"/>
          <w:szCs w:val="16"/>
          <w:lang w:val="en-US"/>
        </w:rPr>
        <w:delText>0</w:delText>
      </w:r>
    </w:del>
    <w:r w:rsidR="004E1A68">
      <w:rPr>
        <w:sz w:val="16"/>
        <w:szCs w:val="16"/>
        <w:lang w:val="en-US"/>
      </w:rPr>
      <w:t>.</w:t>
    </w:r>
    <w:r w:rsidR="005A370E">
      <w:rPr>
        <w:sz w:val="16"/>
        <w:szCs w:val="16"/>
        <w:lang w:val="en-US"/>
      </w:rPr>
      <w:t>3</w:t>
    </w:r>
    <w:del w:id="52" w:author="Vinod KUMAR" w:date="2025-02-12T23:53:00Z">
      <w:r w:rsidR="004E1A68" w:rsidDel="00532792">
        <w:rPr>
          <w:sz w:val="16"/>
          <w:szCs w:val="16"/>
          <w:lang w:val="en-US"/>
        </w:rPr>
        <w:delText>0.</w:delText>
      </w:r>
    </w:del>
    <w:ins w:id="53" w:author="Vinod KUMAR" w:date="2025-02-12T23:53:00Z">
      <w:r w:rsidR="00532792">
        <w:rPr>
          <w:sz w:val="16"/>
          <w:szCs w:val="16"/>
          <w:lang w:val="en-US"/>
        </w:rPr>
        <w:t xml:space="preserve"> </w:t>
      </w:r>
    </w:ins>
    <w:del w:id="54" w:author="Vinod KUMAR" w:date="2025-02-12T23:53:00Z">
      <w:r w:rsidR="004E1A68" w:rsidDel="00532792">
        <w:rPr>
          <w:sz w:val="16"/>
          <w:szCs w:val="16"/>
          <w:lang w:val="en-US"/>
        </w:rPr>
        <w:delText xml:space="preserve"> </w:delText>
      </w:r>
    </w:del>
    <w:r w:rsidR="005A370E">
      <w:rPr>
        <w:sz w:val="16"/>
        <w:szCs w:val="16"/>
        <w:lang w:val="en-US"/>
      </w:rPr>
      <w:t>03</w:t>
    </w:r>
    <w:del w:id="55" w:author="Vinod KUMAR" w:date="2025-02-12T23:53:00Z">
      <w:r w:rsidR="00141F49" w:rsidDel="00532792">
        <w:rPr>
          <w:sz w:val="16"/>
          <w:szCs w:val="16"/>
          <w:lang w:val="en-US"/>
        </w:rPr>
        <w:delText>5</w:delText>
      </w:r>
    </w:del>
    <w:r w:rsidR="00141F49">
      <w:rPr>
        <w:sz w:val="16"/>
        <w:szCs w:val="16"/>
        <w:lang w:val="en-US"/>
      </w:rPr>
      <w:t xml:space="preserve"> </w:t>
    </w:r>
    <w:r w:rsidR="005A370E">
      <w:rPr>
        <w:sz w:val="16"/>
        <w:szCs w:val="16"/>
        <w:lang w:val="en-US"/>
      </w:rPr>
      <w:t>March</w:t>
    </w:r>
    <w:del w:id="56" w:author="Vinod KUMAR" w:date="2025-02-12T23:54:00Z">
      <w:r w:rsidR="00141F49" w:rsidDel="00532792">
        <w:rPr>
          <w:sz w:val="16"/>
          <w:szCs w:val="16"/>
          <w:lang w:val="en-US"/>
        </w:rPr>
        <w:delText>Jan</w:delText>
      </w:r>
    </w:del>
    <w:r w:rsidR="00141F49">
      <w:rPr>
        <w:sz w:val="16"/>
        <w:szCs w:val="16"/>
        <w:lang w:val="en-US"/>
      </w:rPr>
      <w:t xml:space="preserve"> 2025</w:t>
    </w:r>
    <w:r w:rsidR="004E1A68">
      <w:rPr>
        <w:sz w:val="16"/>
        <w:szCs w:val="16"/>
        <w:lang w:val="en-US"/>
      </w:rPr>
      <w:t>_VK</w:t>
    </w:r>
    <w:r w:rsidR="005A370E">
      <w:rPr>
        <w:sz w:val="16"/>
        <w:szCs w:val="16"/>
        <w:lang w:val="en-US"/>
      </w:rPr>
      <w:t>3</w:t>
    </w:r>
    <w:del w:id="57" w:author="Vinod KUMAR" w:date="2025-02-12T23:54:00Z">
      <w:r w:rsidR="004E1A68" w:rsidDel="00532792">
        <w:rPr>
          <w:sz w:val="16"/>
          <w:szCs w:val="16"/>
          <w:lang w:val="en-US"/>
        </w:rPr>
        <w:delText>1</w:delText>
      </w:r>
    </w:del>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E3E1A0" w14:textId="77777777" w:rsidR="00266D2D" w:rsidRDefault="00266D2D" w:rsidP="002604DA">
      <w:r>
        <w:separator/>
      </w:r>
    </w:p>
  </w:footnote>
  <w:footnote w:type="continuationSeparator" w:id="0">
    <w:p w14:paraId="1157AC21" w14:textId="77777777" w:rsidR="00266D2D" w:rsidRDefault="00266D2D" w:rsidP="002604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7DA06" w14:textId="77777777" w:rsidR="00FF3057" w:rsidRDefault="00FF3057">
    <w:pPr>
      <w:pStyle w:val="Header"/>
    </w:pPr>
    <w:r>
      <w:rPr>
        <w:noProof/>
        <w:lang w:val="en-US" w:eastAsia="en-US"/>
      </w:rPr>
      <w:drawing>
        <wp:anchor distT="0" distB="0" distL="114300" distR="114300" simplePos="0" relativeHeight="251658240" behindDoc="0" locked="0" layoutInCell="1" allowOverlap="1" wp14:anchorId="572F9A20" wp14:editId="5838AFF7">
          <wp:simplePos x="0" y="0"/>
          <wp:positionH relativeFrom="column">
            <wp:posOffset>4996815</wp:posOffset>
          </wp:positionH>
          <wp:positionV relativeFrom="paragraph">
            <wp:posOffset>-170180</wp:posOffset>
          </wp:positionV>
          <wp:extent cx="706961" cy="53403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06961" cy="53403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A3172"/>
    <w:multiLevelType w:val="hybridMultilevel"/>
    <w:tmpl w:val="13CE1988"/>
    <w:lvl w:ilvl="0" w:tplc="0346D0D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A33293"/>
    <w:multiLevelType w:val="hybridMultilevel"/>
    <w:tmpl w:val="62862C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A937FB"/>
    <w:multiLevelType w:val="hybridMultilevel"/>
    <w:tmpl w:val="83E08EC4"/>
    <w:lvl w:ilvl="0" w:tplc="E4481EAE">
      <w:start w:val="4"/>
      <w:numFmt w:val="bullet"/>
      <w:lvlText w:val="-"/>
      <w:lvlJc w:val="left"/>
      <w:pPr>
        <w:ind w:left="720" w:hanging="360"/>
      </w:pPr>
      <w:rPr>
        <w:rFonts w:ascii="Arial" w:eastAsia="Arial Unicode MS" w:hAnsi="Arial"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EB733C"/>
    <w:multiLevelType w:val="hybridMultilevel"/>
    <w:tmpl w:val="513E1346"/>
    <w:lvl w:ilvl="0" w:tplc="078E1934">
      <w:start w:val="24"/>
      <w:numFmt w:val="bullet"/>
      <w:lvlText w:val="-"/>
      <w:lvlJc w:val="left"/>
      <w:pPr>
        <w:ind w:left="720" w:hanging="360"/>
      </w:pPr>
      <w:rPr>
        <w:rFonts w:ascii="Arial" w:eastAsia="Arial Unicode MS"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8CE1DC3"/>
    <w:multiLevelType w:val="multilevel"/>
    <w:tmpl w:val="F8E8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AD515C1"/>
    <w:multiLevelType w:val="hybridMultilevel"/>
    <w:tmpl w:val="415AAC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34540987">
    <w:abstractNumId w:val="5"/>
  </w:num>
  <w:num w:numId="2" w16cid:durableId="1420176112">
    <w:abstractNumId w:val="2"/>
  </w:num>
  <w:num w:numId="3" w16cid:durableId="1966688922">
    <w:abstractNumId w:val="1"/>
  </w:num>
  <w:num w:numId="4" w16cid:durableId="1431851550">
    <w:abstractNumId w:val="0"/>
  </w:num>
  <w:num w:numId="5" w16cid:durableId="1904607828">
    <w:abstractNumId w:val="3"/>
  </w:num>
  <w:num w:numId="6" w16cid:durableId="155222517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inod KUMAR">
    <w15:presenceInfo w15:providerId="Windows Live" w15:userId="77ddaa92ba5a566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04DA"/>
    <w:rsid w:val="000018EB"/>
    <w:rsid w:val="00091F65"/>
    <w:rsid w:val="000A2BF7"/>
    <w:rsid w:val="000B1259"/>
    <w:rsid w:val="001118E9"/>
    <w:rsid w:val="00112EA9"/>
    <w:rsid w:val="00136E9C"/>
    <w:rsid w:val="00141F49"/>
    <w:rsid w:val="001673BA"/>
    <w:rsid w:val="001836F7"/>
    <w:rsid w:val="001F603A"/>
    <w:rsid w:val="002039AE"/>
    <w:rsid w:val="002604DA"/>
    <w:rsid w:val="00266D2D"/>
    <w:rsid w:val="00284FA7"/>
    <w:rsid w:val="002A5885"/>
    <w:rsid w:val="0030579E"/>
    <w:rsid w:val="00361970"/>
    <w:rsid w:val="004E1A68"/>
    <w:rsid w:val="00507927"/>
    <w:rsid w:val="00525FEA"/>
    <w:rsid w:val="005275EA"/>
    <w:rsid w:val="00532792"/>
    <w:rsid w:val="005A370E"/>
    <w:rsid w:val="005B284F"/>
    <w:rsid w:val="005E285F"/>
    <w:rsid w:val="005E332B"/>
    <w:rsid w:val="00622E5E"/>
    <w:rsid w:val="006B02A8"/>
    <w:rsid w:val="0076026E"/>
    <w:rsid w:val="007B6780"/>
    <w:rsid w:val="007C0711"/>
    <w:rsid w:val="007F356B"/>
    <w:rsid w:val="008224A6"/>
    <w:rsid w:val="00862501"/>
    <w:rsid w:val="00885A94"/>
    <w:rsid w:val="0089679A"/>
    <w:rsid w:val="008E2ACC"/>
    <w:rsid w:val="008F2F19"/>
    <w:rsid w:val="00917FA6"/>
    <w:rsid w:val="009613AE"/>
    <w:rsid w:val="009A7FFA"/>
    <w:rsid w:val="00A110D9"/>
    <w:rsid w:val="00A16EB6"/>
    <w:rsid w:val="00A318F5"/>
    <w:rsid w:val="00AD5BCF"/>
    <w:rsid w:val="00C1175F"/>
    <w:rsid w:val="00CC5FE0"/>
    <w:rsid w:val="00CE5008"/>
    <w:rsid w:val="00D11182"/>
    <w:rsid w:val="00D36A89"/>
    <w:rsid w:val="00D7372A"/>
    <w:rsid w:val="00D87DAA"/>
    <w:rsid w:val="00D977CE"/>
    <w:rsid w:val="00DA28DC"/>
    <w:rsid w:val="00DB6960"/>
    <w:rsid w:val="00E140CF"/>
    <w:rsid w:val="00E27D52"/>
    <w:rsid w:val="00EA1C15"/>
    <w:rsid w:val="00EC31E5"/>
    <w:rsid w:val="00EC7A4E"/>
    <w:rsid w:val="00F26F5C"/>
    <w:rsid w:val="00F97CAB"/>
    <w:rsid w:val="00FE653B"/>
    <w:rsid w:val="00FF1555"/>
    <w:rsid w:val="00FF30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0968F"/>
  <w15:chartTrackingRefBased/>
  <w15:docId w15:val="{00A94EB3-3D07-40FB-9148-EE5D3905C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04DA"/>
    <w:pPr>
      <w:spacing w:after="0" w:line="240" w:lineRule="auto"/>
    </w:pPr>
    <w:rPr>
      <w:rFonts w:ascii="Arial" w:eastAsia="Arial Unicode MS" w:hAnsi="Arial" w:cs="Times New Roman"/>
      <w:sz w:val="20"/>
      <w:szCs w:val="20"/>
      <w:lang w:val="en-GB" w:eastAsia="fi-F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04DA"/>
    <w:rPr>
      <w:color w:val="666666"/>
    </w:rPr>
  </w:style>
  <w:style w:type="paragraph" w:styleId="Header">
    <w:name w:val="header"/>
    <w:basedOn w:val="Normal"/>
    <w:link w:val="HeaderChar"/>
    <w:uiPriority w:val="99"/>
    <w:unhideWhenUsed/>
    <w:rsid w:val="002604DA"/>
    <w:pPr>
      <w:tabs>
        <w:tab w:val="center" w:pos="4419"/>
        <w:tab w:val="right" w:pos="8838"/>
      </w:tabs>
    </w:pPr>
  </w:style>
  <w:style w:type="character" w:customStyle="1" w:styleId="HeaderChar">
    <w:name w:val="Header Char"/>
    <w:basedOn w:val="DefaultParagraphFont"/>
    <w:link w:val="Header"/>
    <w:uiPriority w:val="99"/>
    <w:rsid w:val="002604DA"/>
    <w:rPr>
      <w:rFonts w:ascii="Arial" w:eastAsia="Arial Unicode MS" w:hAnsi="Arial" w:cs="Times New Roman"/>
      <w:sz w:val="20"/>
      <w:szCs w:val="20"/>
      <w:lang w:val="en-GB" w:eastAsia="fi-FI"/>
    </w:rPr>
  </w:style>
  <w:style w:type="paragraph" w:styleId="Footer">
    <w:name w:val="footer"/>
    <w:basedOn w:val="Normal"/>
    <w:link w:val="FooterChar"/>
    <w:uiPriority w:val="99"/>
    <w:unhideWhenUsed/>
    <w:rsid w:val="002604DA"/>
    <w:pPr>
      <w:tabs>
        <w:tab w:val="center" w:pos="4419"/>
        <w:tab w:val="right" w:pos="8838"/>
      </w:tabs>
    </w:pPr>
  </w:style>
  <w:style w:type="character" w:customStyle="1" w:styleId="FooterChar">
    <w:name w:val="Footer Char"/>
    <w:basedOn w:val="DefaultParagraphFont"/>
    <w:link w:val="Footer"/>
    <w:uiPriority w:val="99"/>
    <w:rsid w:val="002604DA"/>
    <w:rPr>
      <w:rFonts w:ascii="Arial" w:eastAsia="Arial Unicode MS" w:hAnsi="Arial" w:cs="Times New Roman"/>
      <w:sz w:val="20"/>
      <w:szCs w:val="20"/>
      <w:lang w:val="en-GB" w:eastAsia="fi-FI"/>
    </w:rPr>
  </w:style>
  <w:style w:type="table" w:styleId="TableGrid">
    <w:name w:val="Table Grid"/>
    <w:basedOn w:val="TableNormal"/>
    <w:uiPriority w:val="39"/>
    <w:rsid w:val="003619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A110D9"/>
    <w:pPr>
      <w:spacing w:after="0" w:line="240" w:lineRule="auto"/>
    </w:pPr>
    <w:rPr>
      <w:rFonts w:ascii="Arial" w:eastAsia="Arial Unicode MS" w:hAnsi="Arial" w:cs="Times New Roman"/>
      <w:sz w:val="20"/>
      <w:szCs w:val="20"/>
      <w:lang w:val="en-GB" w:eastAsia="fi-FI"/>
    </w:rPr>
  </w:style>
  <w:style w:type="paragraph" w:styleId="ListParagraph">
    <w:name w:val="List Paragraph"/>
    <w:basedOn w:val="Normal"/>
    <w:uiPriority w:val="34"/>
    <w:qFormat/>
    <w:rsid w:val="001836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457055">
      <w:bodyDiv w:val="1"/>
      <w:marLeft w:val="0"/>
      <w:marRight w:val="0"/>
      <w:marTop w:val="0"/>
      <w:marBottom w:val="0"/>
      <w:divBdr>
        <w:top w:val="none" w:sz="0" w:space="0" w:color="auto"/>
        <w:left w:val="none" w:sz="0" w:space="0" w:color="auto"/>
        <w:bottom w:val="none" w:sz="0" w:space="0" w:color="auto"/>
        <w:right w:val="none" w:sz="0" w:space="0" w:color="auto"/>
      </w:divBdr>
      <w:divsChild>
        <w:div w:id="2105421999">
          <w:marLeft w:val="0"/>
          <w:marRight w:val="0"/>
          <w:marTop w:val="0"/>
          <w:marBottom w:val="0"/>
          <w:divBdr>
            <w:top w:val="none" w:sz="0" w:space="0" w:color="auto"/>
            <w:left w:val="none" w:sz="0" w:space="0" w:color="auto"/>
            <w:bottom w:val="none" w:sz="0" w:space="0" w:color="auto"/>
            <w:right w:val="none" w:sz="0" w:space="0" w:color="auto"/>
          </w:divBdr>
          <w:divsChild>
            <w:div w:id="1043483066">
              <w:marLeft w:val="0"/>
              <w:marRight w:val="0"/>
              <w:marTop w:val="0"/>
              <w:marBottom w:val="0"/>
              <w:divBdr>
                <w:top w:val="none" w:sz="0" w:space="0" w:color="auto"/>
                <w:left w:val="none" w:sz="0" w:space="0" w:color="auto"/>
                <w:bottom w:val="none" w:sz="0" w:space="0" w:color="auto"/>
                <w:right w:val="none" w:sz="0" w:space="0" w:color="auto"/>
              </w:divBdr>
              <w:divsChild>
                <w:div w:id="132122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815760">
      <w:bodyDiv w:val="1"/>
      <w:marLeft w:val="0"/>
      <w:marRight w:val="0"/>
      <w:marTop w:val="0"/>
      <w:marBottom w:val="0"/>
      <w:divBdr>
        <w:top w:val="none" w:sz="0" w:space="0" w:color="auto"/>
        <w:left w:val="none" w:sz="0" w:space="0" w:color="auto"/>
        <w:bottom w:val="none" w:sz="0" w:space="0" w:color="auto"/>
        <w:right w:val="none" w:sz="0" w:space="0" w:color="auto"/>
      </w:divBdr>
      <w:divsChild>
        <w:div w:id="955450595">
          <w:marLeft w:val="0"/>
          <w:marRight w:val="0"/>
          <w:marTop w:val="0"/>
          <w:marBottom w:val="0"/>
          <w:divBdr>
            <w:top w:val="none" w:sz="0" w:space="0" w:color="auto"/>
            <w:left w:val="none" w:sz="0" w:space="0" w:color="auto"/>
            <w:bottom w:val="none" w:sz="0" w:space="0" w:color="auto"/>
            <w:right w:val="none" w:sz="0" w:space="0" w:color="auto"/>
          </w:divBdr>
          <w:divsChild>
            <w:div w:id="223302810">
              <w:marLeft w:val="0"/>
              <w:marRight w:val="0"/>
              <w:marTop w:val="0"/>
              <w:marBottom w:val="0"/>
              <w:divBdr>
                <w:top w:val="none" w:sz="0" w:space="0" w:color="auto"/>
                <w:left w:val="none" w:sz="0" w:space="0" w:color="auto"/>
                <w:bottom w:val="none" w:sz="0" w:space="0" w:color="auto"/>
                <w:right w:val="none" w:sz="0" w:space="0" w:color="auto"/>
              </w:divBdr>
              <w:divsChild>
                <w:div w:id="178831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5</Pages>
  <Words>1686</Words>
  <Characters>9615</Characters>
  <Application>Microsoft Office Word</Application>
  <DocSecurity>0</DocSecurity>
  <Lines>80</Lines>
  <Paragraphs>22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Dekra Testing &amp; Certification</Company>
  <LinksUpToDate>false</LinksUpToDate>
  <CharactersWithSpaces>11279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Mora</dc:creator>
  <cp:keywords/>
  <dc:description/>
  <cp:lastModifiedBy>Vinod KUMAR</cp:lastModifiedBy>
  <cp:revision>8</cp:revision>
  <dcterms:created xsi:type="dcterms:W3CDTF">2025-03-03T17:11:00Z</dcterms:created>
  <dcterms:modified xsi:type="dcterms:W3CDTF">2025-03-04T03:05:00Z</dcterms:modified>
</cp:coreProperties>
</file>