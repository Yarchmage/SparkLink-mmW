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41" w:type="dxa"/>
        <w:tblLook w:val="04A0" w:firstRow="1" w:lastRow="0" w:firstColumn="1" w:lastColumn="0" w:noHBand="0" w:noVBand="1"/>
      </w:tblPr>
      <w:tblGrid>
        <w:gridCol w:w="2073"/>
        <w:gridCol w:w="6868"/>
      </w:tblGrid>
      <w:tr w:rsidR="00361970" w14:paraId="43D9E22B" w14:textId="77777777" w:rsidTr="00EA1C15">
        <w:tc>
          <w:tcPr>
            <w:tcW w:w="8941" w:type="dxa"/>
            <w:gridSpan w:val="2"/>
            <w:shd w:val="clear" w:color="auto" w:fill="92D050"/>
          </w:tcPr>
          <w:p w14:paraId="054504E8" w14:textId="77777777" w:rsidR="00361970" w:rsidRPr="00361970" w:rsidRDefault="00361970" w:rsidP="0036197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61970">
              <w:rPr>
                <w:sz w:val="24"/>
                <w:szCs w:val="24"/>
                <w:lang w:val="en-US"/>
              </w:rPr>
              <w:t>SparkLink</w:t>
            </w:r>
            <w:proofErr w:type="spellEnd"/>
            <w:r w:rsidRPr="003619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970">
              <w:rPr>
                <w:sz w:val="24"/>
                <w:szCs w:val="24"/>
                <w:lang w:val="en-US"/>
              </w:rPr>
              <w:t>mmWave</w:t>
            </w:r>
            <w:proofErr w:type="spellEnd"/>
          </w:p>
        </w:tc>
      </w:tr>
      <w:tr w:rsidR="00361970" w:rsidRPr="00141F49" w14:paraId="0B85F031" w14:textId="77777777" w:rsidTr="00EA1C15">
        <w:tc>
          <w:tcPr>
            <w:tcW w:w="8941" w:type="dxa"/>
            <w:gridSpan w:val="2"/>
          </w:tcPr>
          <w:p w14:paraId="6C9E9DB4" w14:textId="77777777" w:rsidR="00141F49" w:rsidRPr="00141F49" w:rsidRDefault="00141F49" w:rsidP="00361970">
            <w:pPr>
              <w:jc w:val="center"/>
              <w:rPr>
                <w:sz w:val="24"/>
                <w:szCs w:val="24"/>
                <w:lang w:val="fr-FR"/>
              </w:rPr>
            </w:pPr>
            <w:r w:rsidRPr="00141F49">
              <w:rPr>
                <w:sz w:val="24"/>
                <w:szCs w:val="24"/>
                <w:lang w:val="fr-FR"/>
              </w:rPr>
              <w:t>Use Case</w:t>
            </w:r>
            <w:r w:rsidR="00361970" w:rsidRPr="00141F49">
              <w:rPr>
                <w:sz w:val="24"/>
                <w:szCs w:val="24"/>
                <w:lang w:val="fr-FR"/>
              </w:rPr>
              <w:t xml:space="preserve"> </w:t>
            </w:r>
            <w:r w:rsidR="002A5885" w:rsidRPr="00141F49">
              <w:rPr>
                <w:sz w:val="24"/>
                <w:szCs w:val="24"/>
                <w:lang w:val="fr-FR"/>
              </w:rPr>
              <w:t xml:space="preserve">Description Format &amp; Version Management </w:t>
            </w:r>
            <w:proofErr w:type="spellStart"/>
            <w:r w:rsidR="002A5885" w:rsidRPr="00141F49">
              <w:rPr>
                <w:sz w:val="24"/>
                <w:szCs w:val="24"/>
                <w:lang w:val="fr-FR"/>
              </w:rPr>
              <w:t>Proposal</w:t>
            </w:r>
            <w:proofErr w:type="spellEnd"/>
          </w:p>
          <w:p w14:paraId="18C653B4" w14:textId="3F32C049" w:rsidR="00361970" w:rsidRPr="00141F49" w:rsidRDefault="00885A94" w:rsidP="00361970">
            <w:pPr>
              <w:jc w:val="center"/>
              <w:rPr>
                <w:sz w:val="24"/>
                <w:szCs w:val="24"/>
                <w:lang w:val="en-US"/>
              </w:rPr>
            </w:pPr>
            <w:r w:rsidRPr="00141F49">
              <w:rPr>
                <w:sz w:val="24"/>
                <w:szCs w:val="24"/>
                <w:lang w:val="en-US"/>
              </w:rPr>
              <w:t xml:space="preserve"> </w:t>
            </w:r>
            <w:r w:rsidR="00141F49" w:rsidRPr="00141F49">
              <w:rPr>
                <w:sz w:val="24"/>
                <w:szCs w:val="24"/>
                <w:lang w:val="en-US"/>
              </w:rPr>
              <w:t>Front page to be u</w:t>
            </w:r>
            <w:r w:rsidR="00141F49">
              <w:rPr>
                <w:sz w:val="24"/>
                <w:szCs w:val="24"/>
                <w:lang w:val="en-US"/>
              </w:rPr>
              <w:t xml:space="preserve">sed from </w:t>
            </w:r>
            <w:proofErr w:type="spellStart"/>
            <w:r w:rsidR="00141F49">
              <w:rPr>
                <w:sz w:val="24"/>
                <w:szCs w:val="24"/>
                <w:lang w:val="en-US"/>
              </w:rPr>
              <w:t>ver</w:t>
            </w:r>
            <w:proofErr w:type="spellEnd"/>
            <w:r w:rsidR="00141F49">
              <w:rPr>
                <w:sz w:val="24"/>
                <w:szCs w:val="24"/>
                <w:lang w:val="en-US"/>
              </w:rPr>
              <w:t xml:space="preserve"> 0.0.0 till </w:t>
            </w:r>
            <w:proofErr w:type="spellStart"/>
            <w:r w:rsidR="00141F49">
              <w:rPr>
                <w:sz w:val="24"/>
                <w:szCs w:val="24"/>
                <w:lang w:val="en-US"/>
              </w:rPr>
              <w:t>ver</w:t>
            </w:r>
            <w:proofErr w:type="spellEnd"/>
            <w:r w:rsidR="00141F49">
              <w:rPr>
                <w:sz w:val="24"/>
                <w:szCs w:val="24"/>
                <w:lang w:val="en-US"/>
              </w:rPr>
              <w:t xml:space="preserve"> 1.0.0</w:t>
            </w:r>
          </w:p>
        </w:tc>
      </w:tr>
      <w:tr w:rsidR="00361970" w14:paraId="03F83B96" w14:textId="77777777" w:rsidTr="00EA1C15">
        <w:tc>
          <w:tcPr>
            <w:tcW w:w="2073" w:type="dxa"/>
          </w:tcPr>
          <w:p w14:paraId="2C5C4C70" w14:textId="77777777" w:rsidR="00361970" w:rsidRDefault="00361970" w:rsidP="00361970">
            <w:pPr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  <w:r w:rsidR="00FF3057">
              <w:rPr>
                <w:lang w:val="en-US"/>
              </w:rPr>
              <w:t>/ Number</w:t>
            </w:r>
          </w:p>
        </w:tc>
        <w:tc>
          <w:tcPr>
            <w:tcW w:w="6868" w:type="dxa"/>
          </w:tcPr>
          <w:p w14:paraId="6BED26D9" w14:textId="77777777" w:rsidR="00361970" w:rsidRPr="00E140CF" w:rsidRDefault="00361970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Use case title</w:t>
            </w:r>
          </w:p>
        </w:tc>
      </w:tr>
      <w:tr w:rsidR="00885A94" w14:paraId="4BC848F3" w14:textId="77777777" w:rsidTr="00361162">
        <w:tc>
          <w:tcPr>
            <w:tcW w:w="2073" w:type="dxa"/>
          </w:tcPr>
          <w:p w14:paraId="6B529A0D" w14:textId="62B1D6EA" w:rsidR="00885A94" w:rsidRDefault="002A5885" w:rsidP="00361162">
            <w:pPr>
              <w:rPr>
                <w:lang w:val="en-US"/>
              </w:rPr>
            </w:pPr>
            <w:r>
              <w:rPr>
                <w:lang w:val="en-US"/>
              </w:rPr>
              <w:t>UC intro</w:t>
            </w:r>
            <w:r w:rsidR="007C0711">
              <w:rPr>
                <w:lang w:val="en-US"/>
              </w:rPr>
              <w:t xml:space="preserve">duced in meeting no. </w:t>
            </w:r>
          </w:p>
        </w:tc>
        <w:tc>
          <w:tcPr>
            <w:tcW w:w="6868" w:type="dxa"/>
          </w:tcPr>
          <w:p w14:paraId="5AECDC32" w14:textId="12271D91" w:rsidR="00885A94" w:rsidRPr="00E140CF" w:rsidRDefault="00885A94" w:rsidP="00361162">
            <w:pPr>
              <w:rPr>
                <w:color w:val="7F7F7F" w:themeColor="text1" w:themeTint="80"/>
                <w:lang w:val="en-US"/>
              </w:rPr>
            </w:pPr>
            <w:r>
              <w:rPr>
                <w:color w:val="7F7F7F" w:themeColor="text1" w:themeTint="80"/>
                <w:lang w:val="en-US"/>
              </w:rPr>
              <w:t xml:space="preserve">Date and place where the USE Case was </w:t>
            </w:r>
            <w:r w:rsidR="002A5885" w:rsidRPr="002A5885">
              <w:rPr>
                <w:color w:val="FF0000"/>
                <w:lang w:val="en-US"/>
              </w:rPr>
              <w:t>first</w:t>
            </w:r>
            <w:r w:rsidR="002A5885">
              <w:rPr>
                <w:color w:val="7F7F7F" w:themeColor="text1" w:themeTint="80"/>
                <w:lang w:val="en-US"/>
              </w:rPr>
              <w:t xml:space="preserve"> </w:t>
            </w:r>
            <w:r>
              <w:rPr>
                <w:color w:val="7F7F7F" w:themeColor="text1" w:themeTint="80"/>
                <w:lang w:val="en-US"/>
              </w:rPr>
              <w:t>introduced.</w:t>
            </w:r>
          </w:p>
        </w:tc>
      </w:tr>
      <w:tr w:rsidR="002A5885" w14:paraId="5835EA0D" w14:textId="77777777" w:rsidTr="00361162">
        <w:tc>
          <w:tcPr>
            <w:tcW w:w="2073" w:type="dxa"/>
          </w:tcPr>
          <w:p w14:paraId="03E05D6D" w14:textId="296C134C" w:rsidR="002A5885" w:rsidRDefault="002A5885" w:rsidP="00361162">
            <w:pPr>
              <w:rPr>
                <w:lang w:val="en-US"/>
              </w:rPr>
            </w:pPr>
            <w:r>
              <w:rPr>
                <w:lang w:val="en-US"/>
              </w:rPr>
              <w:t xml:space="preserve">Presenting Member/ </w:t>
            </w:r>
            <w:r w:rsidRPr="00A16EB6">
              <w:rPr>
                <w:color w:val="FF0000"/>
                <w:lang w:val="en-US"/>
              </w:rPr>
              <w:t>individual</w:t>
            </w:r>
            <w:r w:rsidR="007C0711">
              <w:rPr>
                <w:color w:val="FF0000"/>
                <w:lang w:val="en-US"/>
              </w:rPr>
              <w:t xml:space="preserve"> Ver 0.0.0</w:t>
            </w:r>
          </w:p>
        </w:tc>
        <w:tc>
          <w:tcPr>
            <w:tcW w:w="6868" w:type="dxa"/>
          </w:tcPr>
          <w:p w14:paraId="516CCA5B" w14:textId="43E12019" w:rsidR="002A5885" w:rsidRDefault="002A5885" w:rsidP="00361162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Company</w:t>
            </w:r>
            <w:r w:rsidR="00141F49">
              <w:rPr>
                <w:color w:val="7F7F7F" w:themeColor="text1" w:themeTint="80"/>
                <w:lang w:val="en-US"/>
              </w:rPr>
              <w:t>/individual</w:t>
            </w:r>
            <w:r w:rsidRPr="00E140CF">
              <w:rPr>
                <w:color w:val="7F7F7F" w:themeColor="text1" w:themeTint="80"/>
                <w:lang w:val="en-US"/>
              </w:rPr>
              <w:t xml:space="preserve"> presenting the Use Case</w:t>
            </w:r>
            <w:r w:rsidR="007C0711">
              <w:rPr>
                <w:color w:val="7F7F7F" w:themeColor="text1" w:themeTint="80"/>
                <w:lang w:val="en-US"/>
              </w:rPr>
              <w:t xml:space="preserve"> for the first introduction (</w:t>
            </w:r>
            <w:proofErr w:type="spellStart"/>
            <w:r w:rsidR="007C0711">
              <w:rPr>
                <w:color w:val="7F7F7F" w:themeColor="text1" w:themeTint="80"/>
                <w:lang w:val="en-US"/>
              </w:rPr>
              <w:t>ver</w:t>
            </w:r>
            <w:proofErr w:type="spellEnd"/>
            <w:r w:rsidR="007C0711">
              <w:rPr>
                <w:color w:val="7F7F7F" w:themeColor="text1" w:themeTint="80"/>
                <w:lang w:val="en-US"/>
              </w:rPr>
              <w:t xml:space="preserve"> 0.0.0)</w:t>
            </w:r>
          </w:p>
          <w:p w14:paraId="559BE1E5" w14:textId="751BBDAC" w:rsidR="002A5885" w:rsidRPr="00E140CF" w:rsidRDefault="002A5885" w:rsidP="00361162">
            <w:pPr>
              <w:rPr>
                <w:color w:val="7F7F7F" w:themeColor="text1" w:themeTint="80"/>
                <w:lang w:val="en-US"/>
              </w:rPr>
            </w:pPr>
          </w:p>
        </w:tc>
      </w:tr>
      <w:tr w:rsidR="007C0711" w14:paraId="69952A75" w14:textId="77777777" w:rsidTr="00361162">
        <w:tc>
          <w:tcPr>
            <w:tcW w:w="2073" w:type="dxa"/>
          </w:tcPr>
          <w:p w14:paraId="56EDE785" w14:textId="77777777" w:rsidR="007C0711" w:rsidRDefault="007C0711" w:rsidP="00361162">
            <w:pPr>
              <w:rPr>
                <w:lang w:val="en-US"/>
              </w:rPr>
            </w:pPr>
            <w:r>
              <w:rPr>
                <w:lang w:val="en-US"/>
              </w:rPr>
              <w:t>Sponsoring Members (Optional)</w:t>
            </w:r>
          </w:p>
          <w:p w14:paraId="7FD7D060" w14:textId="77777777" w:rsidR="007C0711" w:rsidRDefault="007C0711" w:rsidP="00361162">
            <w:pPr>
              <w:rPr>
                <w:lang w:val="en-US"/>
              </w:rPr>
            </w:pPr>
          </w:p>
        </w:tc>
        <w:tc>
          <w:tcPr>
            <w:tcW w:w="6868" w:type="dxa"/>
          </w:tcPr>
          <w:p w14:paraId="11BD300D" w14:textId="77777777" w:rsidR="007B6780" w:rsidRDefault="007B6780" w:rsidP="00361162">
            <w:pPr>
              <w:rPr>
                <w:color w:val="7F7F7F" w:themeColor="text1" w:themeTint="80"/>
                <w:lang w:val="en-US"/>
              </w:rPr>
            </w:pPr>
            <w:r>
              <w:rPr>
                <w:color w:val="7F7F7F" w:themeColor="text1" w:themeTint="80"/>
                <w:lang w:val="en-US"/>
              </w:rPr>
              <w:t>Supporting Companies / Individuals</w:t>
            </w:r>
            <w:r w:rsidRPr="00E140CF">
              <w:rPr>
                <w:color w:val="7F7F7F" w:themeColor="text1" w:themeTint="80"/>
                <w:lang w:val="en-US"/>
              </w:rPr>
              <w:t xml:space="preserve"> </w:t>
            </w:r>
          </w:p>
          <w:p w14:paraId="1561E4C5" w14:textId="3F10DDB3" w:rsidR="007C0711" w:rsidRDefault="007C0711" w:rsidP="00361162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Once approved, w</w:t>
            </w:r>
            <w:r w:rsidR="007B6780">
              <w:rPr>
                <w:color w:val="7F7F7F" w:themeColor="text1" w:themeTint="80"/>
                <w:lang w:val="en-US"/>
              </w:rPr>
              <w:t>ho</w:t>
            </w:r>
            <w:r w:rsidRPr="00E140CF">
              <w:rPr>
                <w:color w:val="7F7F7F" w:themeColor="text1" w:themeTint="80"/>
                <w:lang w:val="en-US"/>
              </w:rPr>
              <w:t xml:space="preserve"> will be main drivers of this use case.</w:t>
            </w:r>
          </w:p>
          <w:p w14:paraId="1F834535" w14:textId="77777777" w:rsidR="007B6780" w:rsidRDefault="007C0711" w:rsidP="00361162">
            <w:pPr>
              <w:rPr>
                <w:color w:val="FF0000"/>
                <w:lang w:val="en-US"/>
              </w:rPr>
            </w:pPr>
            <w:r w:rsidRPr="00507927">
              <w:rPr>
                <w:color w:val="FF0000"/>
                <w:lang w:val="en-US"/>
              </w:rPr>
              <w:t>Same as “Supporting Companies or individuals</w:t>
            </w:r>
            <w:r w:rsidR="007B6780">
              <w:rPr>
                <w:color w:val="FF0000"/>
                <w:lang w:val="en-US"/>
              </w:rPr>
              <w:t>”</w:t>
            </w:r>
            <w:r w:rsidRPr="00507927">
              <w:rPr>
                <w:color w:val="FF0000"/>
                <w:lang w:val="en-US"/>
              </w:rPr>
              <w:t>.</w:t>
            </w:r>
          </w:p>
          <w:p w14:paraId="679210A3" w14:textId="0A02C791" w:rsidR="007C0711" w:rsidRPr="00E140CF" w:rsidRDefault="007C0711" w:rsidP="00361162">
            <w:pPr>
              <w:rPr>
                <w:color w:val="7F7F7F" w:themeColor="text1" w:themeTint="80"/>
                <w:lang w:val="en-US"/>
              </w:rPr>
            </w:pPr>
            <w:r>
              <w:rPr>
                <w:color w:val="FF0000"/>
                <w:lang w:val="en-US"/>
              </w:rPr>
              <w:t>Remove one of the two</w:t>
            </w:r>
          </w:p>
        </w:tc>
      </w:tr>
      <w:tr w:rsidR="00885A94" w14:paraId="4E08BF21" w14:textId="77777777" w:rsidTr="00361162">
        <w:tc>
          <w:tcPr>
            <w:tcW w:w="2073" w:type="dxa"/>
          </w:tcPr>
          <w:p w14:paraId="001901A5" w14:textId="77777777" w:rsidR="00885A94" w:rsidRDefault="00885A94" w:rsidP="00361162">
            <w:pPr>
              <w:rPr>
                <w:lang w:val="en-US"/>
              </w:rPr>
            </w:pPr>
            <w:r>
              <w:rPr>
                <w:lang w:val="en-US"/>
              </w:rPr>
              <w:t>Intended Market Segments</w:t>
            </w:r>
          </w:p>
        </w:tc>
        <w:tc>
          <w:tcPr>
            <w:tcW w:w="6868" w:type="dxa"/>
          </w:tcPr>
          <w:p w14:paraId="5A60C8EB" w14:textId="77777777" w:rsidR="00885A94" w:rsidRPr="00E140CF" w:rsidRDefault="00885A94" w:rsidP="00361162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Consumer, Medical, Automotive, IT Infrastructure, Industrial, Military. Etc.</w:t>
            </w:r>
          </w:p>
        </w:tc>
      </w:tr>
      <w:tr w:rsidR="00885A94" w14:paraId="06EA2A71" w14:textId="77777777" w:rsidTr="00361162">
        <w:tc>
          <w:tcPr>
            <w:tcW w:w="2073" w:type="dxa"/>
          </w:tcPr>
          <w:p w14:paraId="3FA2FAD9" w14:textId="77777777" w:rsidR="00885A94" w:rsidRDefault="00885A94" w:rsidP="00361162">
            <w:pPr>
              <w:rPr>
                <w:lang w:val="en-US"/>
              </w:rPr>
            </w:pPr>
            <w:r>
              <w:rPr>
                <w:lang w:val="en-US"/>
              </w:rPr>
              <w:t>Ecosystems</w:t>
            </w:r>
          </w:p>
        </w:tc>
        <w:tc>
          <w:tcPr>
            <w:tcW w:w="6868" w:type="dxa"/>
          </w:tcPr>
          <w:p w14:paraId="6A7E35FD" w14:textId="44D2F2FD" w:rsidR="00885A94" w:rsidRPr="00E140CF" w:rsidRDefault="00885A94" w:rsidP="00361162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Chipset, modules, device manufacturers, network operators involved</w:t>
            </w:r>
            <w:r w:rsidR="00112EA9">
              <w:rPr>
                <w:color w:val="7F7F7F" w:themeColor="text1" w:themeTint="80"/>
                <w:lang w:val="en-US"/>
              </w:rPr>
              <w:t xml:space="preserve"> </w:t>
            </w:r>
            <w:r w:rsidR="00112EA9" w:rsidRPr="00112EA9">
              <w:rPr>
                <w:color w:val="FF0000"/>
                <w:lang w:val="en-US"/>
              </w:rPr>
              <w:t>(to be clarified)</w:t>
            </w:r>
          </w:p>
        </w:tc>
      </w:tr>
    </w:tbl>
    <w:p w14:paraId="153E4C57" w14:textId="5481986E" w:rsidR="0030579E" w:rsidRDefault="0030579E">
      <w:pPr>
        <w:rPr>
          <w:lang w:val="en-US"/>
        </w:rPr>
      </w:pPr>
    </w:p>
    <w:p w14:paraId="0AC19DD7" w14:textId="73C0A4F6" w:rsidR="009613AE" w:rsidRDefault="009613AE">
      <w:pPr>
        <w:rPr>
          <w:lang w:val="en-US"/>
        </w:rPr>
      </w:pPr>
    </w:p>
    <w:p w14:paraId="40855A31" w14:textId="56E1E822" w:rsidR="00141F49" w:rsidRDefault="00141F49">
      <w:pPr>
        <w:rPr>
          <w:lang w:val="en-US"/>
        </w:rPr>
      </w:pPr>
    </w:p>
    <w:p w14:paraId="3393547E" w14:textId="77777777" w:rsidR="00141F49" w:rsidRDefault="00141F49">
      <w:pPr>
        <w:rPr>
          <w:lang w:val="en-US"/>
        </w:rPr>
      </w:pPr>
    </w:p>
    <w:tbl>
      <w:tblPr>
        <w:tblStyle w:val="TableGrid"/>
        <w:tblW w:w="8941" w:type="dxa"/>
        <w:tblLook w:val="04A0" w:firstRow="1" w:lastRow="0" w:firstColumn="1" w:lastColumn="0" w:noHBand="0" w:noVBand="1"/>
      </w:tblPr>
      <w:tblGrid>
        <w:gridCol w:w="2073"/>
        <w:gridCol w:w="1717"/>
        <w:gridCol w:w="1717"/>
        <w:gridCol w:w="3434"/>
      </w:tblGrid>
      <w:tr w:rsidR="009613AE" w14:paraId="365FF0BA" w14:textId="77777777" w:rsidTr="00F06482">
        <w:tc>
          <w:tcPr>
            <w:tcW w:w="8941" w:type="dxa"/>
            <w:gridSpan w:val="4"/>
          </w:tcPr>
          <w:p w14:paraId="6D7B8310" w14:textId="28B5F4C0" w:rsidR="009613AE" w:rsidRPr="009613AE" w:rsidRDefault="009613AE" w:rsidP="009613AE">
            <w:pPr>
              <w:jc w:val="center"/>
              <w:rPr>
                <w:lang w:val="en-US"/>
              </w:rPr>
            </w:pPr>
            <w:r w:rsidRPr="009613AE">
              <w:rPr>
                <w:lang w:val="en-US"/>
              </w:rPr>
              <w:t>Place Holder for managing the Use Case evolution in the TG Meetings</w:t>
            </w:r>
          </w:p>
        </w:tc>
      </w:tr>
      <w:tr w:rsidR="009613AE" w14:paraId="6F675550" w14:textId="77777777" w:rsidTr="00BE19CB">
        <w:tc>
          <w:tcPr>
            <w:tcW w:w="2073" w:type="dxa"/>
          </w:tcPr>
          <w:p w14:paraId="19A2E969" w14:textId="5DE6EDFF" w:rsidR="009613AE" w:rsidRPr="009613AE" w:rsidRDefault="009613AE" w:rsidP="009613AE">
            <w:pPr>
              <w:jc w:val="center"/>
              <w:rPr>
                <w:lang w:val="en-US"/>
              </w:rPr>
            </w:pPr>
            <w:r w:rsidRPr="009613AE">
              <w:rPr>
                <w:lang w:val="en-US"/>
              </w:rPr>
              <w:t>TG Meeting No</w:t>
            </w:r>
          </w:p>
        </w:tc>
        <w:tc>
          <w:tcPr>
            <w:tcW w:w="1717" w:type="dxa"/>
          </w:tcPr>
          <w:p w14:paraId="5D92552B" w14:textId="67474376" w:rsidR="009613AE" w:rsidRPr="009613AE" w:rsidRDefault="009613AE" w:rsidP="009613AE">
            <w:pPr>
              <w:jc w:val="center"/>
              <w:rPr>
                <w:lang w:val="en-US"/>
              </w:rPr>
            </w:pPr>
            <w:r w:rsidRPr="009613AE">
              <w:rPr>
                <w:lang w:val="en-US"/>
              </w:rPr>
              <w:t xml:space="preserve">Input version </w:t>
            </w:r>
            <w:r w:rsidRPr="009613AE">
              <w:rPr>
                <w:color w:val="FF0000"/>
                <w:lang w:val="en-US"/>
              </w:rPr>
              <w:t>Ver 0.</w:t>
            </w:r>
            <w:proofErr w:type="gramStart"/>
            <w:r w:rsidRPr="009613AE">
              <w:rPr>
                <w:color w:val="FF0000"/>
                <w:lang w:val="en-US"/>
              </w:rPr>
              <w:t>a.b</w:t>
            </w:r>
            <w:proofErr w:type="gramEnd"/>
          </w:p>
        </w:tc>
        <w:tc>
          <w:tcPr>
            <w:tcW w:w="1717" w:type="dxa"/>
          </w:tcPr>
          <w:p w14:paraId="2F2A454C" w14:textId="77777777" w:rsidR="009613AE" w:rsidRPr="009613AE" w:rsidRDefault="009613AE" w:rsidP="009613AE">
            <w:pPr>
              <w:jc w:val="center"/>
              <w:rPr>
                <w:lang w:val="en-US"/>
              </w:rPr>
            </w:pPr>
            <w:r w:rsidRPr="009613AE">
              <w:rPr>
                <w:lang w:val="en-US"/>
              </w:rPr>
              <w:t>Output Version</w:t>
            </w:r>
          </w:p>
          <w:p w14:paraId="4943F8D5" w14:textId="50936029" w:rsidR="009613AE" w:rsidRPr="009613AE" w:rsidRDefault="009613AE" w:rsidP="009613AE">
            <w:pPr>
              <w:jc w:val="center"/>
              <w:rPr>
                <w:lang w:val="en-US"/>
              </w:rPr>
            </w:pPr>
            <w:r w:rsidRPr="009613AE">
              <w:rPr>
                <w:color w:val="FF0000"/>
                <w:lang w:val="en-US"/>
              </w:rPr>
              <w:t>Ver 0.</w:t>
            </w:r>
            <w:proofErr w:type="gramStart"/>
            <w:r w:rsidRPr="009613AE">
              <w:rPr>
                <w:color w:val="FF0000"/>
                <w:lang w:val="en-US"/>
              </w:rPr>
              <w:t>c.d</w:t>
            </w:r>
            <w:proofErr w:type="gramEnd"/>
          </w:p>
        </w:tc>
        <w:tc>
          <w:tcPr>
            <w:tcW w:w="3434" w:type="dxa"/>
          </w:tcPr>
          <w:p w14:paraId="19E132D2" w14:textId="1AE4BF0A" w:rsidR="009613AE" w:rsidRPr="009613AE" w:rsidRDefault="009613AE" w:rsidP="009613AE">
            <w:pPr>
              <w:jc w:val="center"/>
              <w:rPr>
                <w:lang w:val="en-US"/>
              </w:rPr>
            </w:pPr>
            <w:r w:rsidRPr="009613AE">
              <w:rPr>
                <w:lang w:val="en-US"/>
              </w:rPr>
              <w:t>Updates Introduced</w:t>
            </w:r>
          </w:p>
        </w:tc>
      </w:tr>
      <w:tr w:rsidR="007B6780" w14:paraId="1E4819FE" w14:textId="77777777" w:rsidTr="006452FD">
        <w:tc>
          <w:tcPr>
            <w:tcW w:w="2073" w:type="dxa"/>
          </w:tcPr>
          <w:p w14:paraId="12DCA10A" w14:textId="77777777" w:rsidR="007B6780" w:rsidRPr="007C0711" w:rsidRDefault="007B6780" w:rsidP="006452FD">
            <w:pPr>
              <w:rPr>
                <w:lang w:val="en-US"/>
              </w:rPr>
            </w:pPr>
          </w:p>
        </w:tc>
        <w:tc>
          <w:tcPr>
            <w:tcW w:w="1717" w:type="dxa"/>
          </w:tcPr>
          <w:p w14:paraId="351AC6F6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1717" w:type="dxa"/>
          </w:tcPr>
          <w:p w14:paraId="5F4FAC66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3434" w:type="dxa"/>
          </w:tcPr>
          <w:p w14:paraId="0E95A784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</w:tr>
      <w:tr w:rsidR="007B6780" w14:paraId="7CD4EE71" w14:textId="77777777" w:rsidTr="006452FD">
        <w:tc>
          <w:tcPr>
            <w:tcW w:w="2073" w:type="dxa"/>
          </w:tcPr>
          <w:p w14:paraId="4F19F11A" w14:textId="77777777" w:rsidR="007B6780" w:rsidRPr="007C0711" w:rsidRDefault="007B6780" w:rsidP="006452FD">
            <w:pPr>
              <w:rPr>
                <w:lang w:val="en-US"/>
              </w:rPr>
            </w:pPr>
          </w:p>
        </w:tc>
        <w:tc>
          <w:tcPr>
            <w:tcW w:w="1717" w:type="dxa"/>
          </w:tcPr>
          <w:p w14:paraId="31434564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1717" w:type="dxa"/>
          </w:tcPr>
          <w:p w14:paraId="7CC9EA16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3434" w:type="dxa"/>
          </w:tcPr>
          <w:p w14:paraId="6926493F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</w:tr>
      <w:tr w:rsidR="007B6780" w14:paraId="152003D8" w14:textId="77777777" w:rsidTr="006452FD">
        <w:tc>
          <w:tcPr>
            <w:tcW w:w="2073" w:type="dxa"/>
          </w:tcPr>
          <w:p w14:paraId="0FCC6F39" w14:textId="77777777" w:rsidR="007B6780" w:rsidRPr="007C0711" w:rsidRDefault="007B6780" w:rsidP="006452FD">
            <w:pPr>
              <w:rPr>
                <w:lang w:val="en-US"/>
              </w:rPr>
            </w:pPr>
          </w:p>
        </w:tc>
        <w:tc>
          <w:tcPr>
            <w:tcW w:w="1717" w:type="dxa"/>
          </w:tcPr>
          <w:p w14:paraId="30D38F16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1717" w:type="dxa"/>
          </w:tcPr>
          <w:p w14:paraId="3F250D5E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3434" w:type="dxa"/>
          </w:tcPr>
          <w:p w14:paraId="0B7EA8D7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</w:tr>
      <w:tr w:rsidR="007B6780" w14:paraId="25C698A5" w14:textId="77777777" w:rsidTr="006452FD">
        <w:tc>
          <w:tcPr>
            <w:tcW w:w="2073" w:type="dxa"/>
          </w:tcPr>
          <w:p w14:paraId="084030BE" w14:textId="77777777" w:rsidR="007B6780" w:rsidRPr="007C0711" w:rsidRDefault="007B6780" w:rsidP="006452FD">
            <w:pPr>
              <w:rPr>
                <w:lang w:val="en-US"/>
              </w:rPr>
            </w:pPr>
          </w:p>
        </w:tc>
        <w:tc>
          <w:tcPr>
            <w:tcW w:w="1717" w:type="dxa"/>
          </w:tcPr>
          <w:p w14:paraId="219A9023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1717" w:type="dxa"/>
          </w:tcPr>
          <w:p w14:paraId="41986183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3434" w:type="dxa"/>
          </w:tcPr>
          <w:p w14:paraId="0DE1AD6B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</w:tr>
      <w:tr w:rsidR="007B6780" w14:paraId="38F31449" w14:textId="77777777" w:rsidTr="006452FD">
        <w:tc>
          <w:tcPr>
            <w:tcW w:w="2073" w:type="dxa"/>
          </w:tcPr>
          <w:p w14:paraId="4EDAC350" w14:textId="77777777" w:rsidR="007B6780" w:rsidRPr="007C0711" w:rsidRDefault="007B6780" w:rsidP="006452FD">
            <w:pPr>
              <w:rPr>
                <w:lang w:val="en-US"/>
              </w:rPr>
            </w:pPr>
          </w:p>
        </w:tc>
        <w:tc>
          <w:tcPr>
            <w:tcW w:w="1717" w:type="dxa"/>
          </w:tcPr>
          <w:p w14:paraId="3983B7F1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1717" w:type="dxa"/>
          </w:tcPr>
          <w:p w14:paraId="0D347743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3434" w:type="dxa"/>
          </w:tcPr>
          <w:p w14:paraId="30D00F98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</w:tr>
      <w:tr w:rsidR="007B6780" w14:paraId="6385539C" w14:textId="77777777" w:rsidTr="006452FD">
        <w:tc>
          <w:tcPr>
            <w:tcW w:w="2073" w:type="dxa"/>
          </w:tcPr>
          <w:p w14:paraId="605DF4BB" w14:textId="77777777" w:rsidR="007B6780" w:rsidRPr="007C0711" w:rsidRDefault="007B6780" w:rsidP="006452FD">
            <w:pPr>
              <w:rPr>
                <w:lang w:val="en-US"/>
              </w:rPr>
            </w:pPr>
          </w:p>
        </w:tc>
        <w:tc>
          <w:tcPr>
            <w:tcW w:w="1717" w:type="dxa"/>
          </w:tcPr>
          <w:p w14:paraId="0F829D54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1717" w:type="dxa"/>
          </w:tcPr>
          <w:p w14:paraId="20DA4881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3434" w:type="dxa"/>
          </w:tcPr>
          <w:p w14:paraId="711C3E0C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</w:tr>
      <w:tr w:rsidR="009613AE" w14:paraId="0AF52737" w14:textId="77777777" w:rsidTr="00BE19CB">
        <w:tc>
          <w:tcPr>
            <w:tcW w:w="2073" w:type="dxa"/>
          </w:tcPr>
          <w:p w14:paraId="6A40D2A6" w14:textId="77777777" w:rsidR="009613AE" w:rsidRPr="007C0711" w:rsidRDefault="009613AE" w:rsidP="00361162">
            <w:pPr>
              <w:rPr>
                <w:lang w:val="en-US"/>
              </w:rPr>
            </w:pPr>
          </w:p>
        </w:tc>
        <w:tc>
          <w:tcPr>
            <w:tcW w:w="1717" w:type="dxa"/>
          </w:tcPr>
          <w:p w14:paraId="7FDA03F2" w14:textId="77777777" w:rsidR="009613AE" w:rsidRPr="00E140CF" w:rsidRDefault="009613AE" w:rsidP="00361162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1717" w:type="dxa"/>
          </w:tcPr>
          <w:p w14:paraId="1549C3D6" w14:textId="34CEE2A8" w:rsidR="009613AE" w:rsidRPr="00E140CF" w:rsidRDefault="009613AE" w:rsidP="00361162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3434" w:type="dxa"/>
          </w:tcPr>
          <w:p w14:paraId="53DE1C6B" w14:textId="4E079E1E" w:rsidR="009613AE" w:rsidRPr="00E140CF" w:rsidRDefault="009613AE" w:rsidP="00361162">
            <w:pPr>
              <w:rPr>
                <w:color w:val="7F7F7F" w:themeColor="text1" w:themeTint="80"/>
                <w:lang w:val="en-US"/>
              </w:rPr>
            </w:pPr>
          </w:p>
        </w:tc>
      </w:tr>
      <w:tr w:rsidR="009613AE" w14:paraId="79214DED" w14:textId="77777777" w:rsidTr="00BE19CB">
        <w:tc>
          <w:tcPr>
            <w:tcW w:w="2073" w:type="dxa"/>
          </w:tcPr>
          <w:p w14:paraId="1E4907A6" w14:textId="77777777" w:rsidR="009613AE" w:rsidRPr="007C0711" w:rsidRDefault="009613AE" w:rsidP="00361162">
            <w:pPr>
              <w:rPr>
                <w:lang w:val="en-US"/>
              </w:rPr>
            </w:pPr>
          </w:p>
        </w:tc>
        <w:tc>
          <w:tcPr>
            <w:tcW w:w="1717" w:type="dxa"/>
          </w:tcPr>
          <w:p w14:paraId="7B743980" w14:textId="77777777" w:rsidR="009613AE" w:rsidRPr="00E140CF" w:rsidRDefault="009613AE" w:rsidP="00361162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1717" w:type="dxa"/>
          </w:tcPr>
          <w:p w14:paraId="79ABC73E" w14:textId="3F7EB861" w:rsidR="009613AE" w:rsidRPr="00E140CF" w:rsidRDefault="009613AE" w:rsidP="00361162">
            <w:pPr>
              <w:rPr>
                <w:color w:val="7F7F7F" w:themeColor="text1" w:themeTint="80"/>
                <w:lang w:val="en-US"/>
              </w:rPr>
            </w:pPr>
          </w:p>
        </w:tc>
        <w:tc>
          <w:tcPr>
            <w:tcW w:w="3434" w:type="dxa"/>
          </w:tcPr>
          <w:p w14:paraId="72B732B5" w14:textId="7CA8FAD5" w:rsidR="009613AE" w:rsidRPr="00E140CF" w:rsidRDefault="009613AE" w:rsidP="00361162">
            <w:pPr>
              <w:rPr>
                <w:color w:val="7F7F7F" w:themeColor="text1" w:themeTint="80"/>
                <w:lang w:val="en-US"/>
              </w:rPr>
            </w:pPr>
          </w:p>
        </w:tc>
      </w:tr>
    </w:tbl>
    <w:p w14:paraId="6543D7B7" w14:textId="66C94294" w:rsidR="00885A94" w:rsidRDefault="00885A94">
      <w:pPr>
        <w:rPr>
          <w:lang w:val="en-US"/>
        </w:rPr>
      </w:pPr>
    </w:p>
    <w:p w14:paraId="520C2498" w14:textId="0515E9E2" w:rsidR="007B6780" w:rsidRDefault="007B678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4BA2C03" w14:textId="65374FAC" w:rsidR="002A5885" w:rsidRDefault="002A5885">
      <w:pPr>
        <w:rPr>
          <w:lang w:val="en-US"/>
        </w:rPr>
      </w:pPr>
    </w:p>
    <w:tbl>
      <w:tblPr>
        <w:tblStyle w:val="TableGrid"/>
        <w:tblW w:w="8941" w:type="dxa"/>
        <w:tblLook w:val="04A0" w:firstRow="1" w:lastRow="0" w:firstColumn="1" w:lastColumn="0" w:noHBand="0" w:noVBand="1"/>
      </w:tblPr>
      <w:tblGrid>
        <w:gridCol w:w="2073"/>
        <w:gridCol w:w="6868"/>
      </w:tblGrid>
      <w:tr w:rsidR="007B6780" w:rsidRPr="00361970" w14:paraId="0A551847" w14:textId="77777777" w:rsidTr="006452FD">
        <w:tc>
          <w:tcPr>
            <w:tcW w:w="8941" w:type="dxa"/>
            <w:gridSpan w:val="2"/>
            <w:shd w:val="clear" w:color="auto" w:fill="92D050"/>
          </w:tcPr>
          <w:p w14:paraId="3A81382E" w14:textId="77777777" w:rsidR="007B6780" w:rsidRPr="00361970" w:rsidRDefault="007B6780" w:rsidP="006452F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61970">
              <w:rPr>
                <w:sz w:val="24"/>
                <w:szCs w:val="24"/>
                <w:lang w:val="en-US"/>
              </w:rPr>
              <w:t>SparkLink</w:t>
            </w:r>
            <w:proofErr w:type="spellEnd"/>
            <w:r w:rsidRPr="0036197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1970">
              <w:rPr>
                <w:sz w:val="24"/>
                <w:szCs w:val="24"/>
                <w:lang w:val="en-US"/>
              </w:rPr>
              <w:t>mmWave</w:t>
            </w:r>
            <w:proofErr w:type="spellEnd"/>
          </w:p>
        </w:tc>
      </w:tr>
      <w:tr w:rsidR="007B6780" w:rsidRPr="00361970" w14:paraId="40CFDE11" w14:textId="77777777" w:rsidTr="006452FD">
        <w:tc>
          <w:tcPr>
            <w:tcW w:w="8941" w:type="dxa"/>
            <w:gridSpan w:val="2"/>
          </w:tcPr>
          <w:p w14:paraId="0F94F757" w14:textId="77777777" w:rsidR="007B6780" w:rsidRDefault="007B6780" w:rsidP="006452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</w:t>
            </w:r>
            <w:r w:rsidRPr="0036197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Description Format &amp; Version Management Proposal</w:t>
            </w:r>
          </w:p>
          <w:p w14:paraId="7D910DEB" w14:textId="72021C27" w:rsidR="007B6780" w:rsidRPr="00361970" w:rsidRDefault="007B6780" w:rsidP="006452F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Front page </w:t>
            </w:r>
            <w:r w:rsidR="00141F49">
              <w:rPr>
                <w:sz w:val="24"/>
                <w:szCs w:val="24"/>
                <w:lang w:val="en-US"/>
              </w:rPr>
              <w:t xml:space="preserve">to be used </w:t>
            </w:r>
            <w:r>
              <w:rPr>
                <w:sz w:val="24"/>
                <w:szCs w:val="24"/>
                <w:lang w:val="en-US"/>
              </w:rPr>
              <w:t>af</w:t>
            </w:r>
            <w:r w:rsidR="00141F49">
              <w:rPr>
                <w:sz w:val="24"/>
                <w:szCs w:val="24"/>
                <w:lang w:val="en-US"/>
              </w:rPr>
              <w:t>ter</w:t>
            </w:r>
            <w:r>
              <w:rPr>
                <w:sz w:val="24"/>
                <w:szCs w:val="24"/>
                <w:lang w:val="en-US"/>
              </w:rPr>
              <w:t xml:space="preserve"> the introduction of version 1.0.0</w:t>
            </w:r>
          </w:p>
        </w:tc>
      </w:tr>
      <w:tr w:rsidR="007B6780" w:rsidRPr="00E140CF" w14:paraId="0CB76464" w14:textId="77777777" w:rsidTr="006452FD">
        <w:tc>
          <w:tcPr>
            <w:tcW w:w="2073" w:type="dxa"/>
          </w:tcPr>
          <w:p w14:paraId="01870906" w14:textId="77777777" w:rsidR="007B6780" w:rsidRDefault="007B6780" w:rsidP="006452FD">
            <w:pPr>
              <w:rPr>
                <w:lang w:val="en-US"/>
              </w:rPr>
            </w:pPr>
            <w:r>
              <w:rPr>
                <w:lang w:val="en-US"/>
              </w:rPr>
              <w:t>Title / Number</w:t>
            </w:r>
          </w:p>
        </w:tc>
        <w:tc>
          <w:tcPr>
            <w:tcW w:w="6868" w:type="dxa"/>
          </w:tcPr>
          <w:p w14:paraId="3471CC4D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Use case title</w:t>
            </w:r>
          </w:p>
        </w:tc>
      </w:tr>
      <w:tr w:rsidR="007B6780" w:rsidRPr="00E140CF" w14:paraId="722B0EC7" w14:textId="77777777" w:rsidTr="006452FD">
        <w:tc>
          <w:tcPr>
            <w:tcW w:w="2073" w:type="dxa"/>
          </w:tcPr>
          <w:p w14:paraId="72931B11" w14:textId="77777777" w:rsidR="007B6780" w:rsidRDefault="007B6780" w:rsidP="006452FD">
            <w:pPr>
              <w:rPr>
                <w:lang w:val="en-US"/>
              </w:rPr>
            </w:pPr>
            <w:r>
              <w:rPr>
                <w:lang w:val="en-US"/>
              </w:rPr>
              <w:t xml:space="preserve">UC introduced in meeting no. </w:t>
            </w:r>
          </w:p>
        </w:tc>
        <w:tc>
          <w:tcPr>
            <w:tcW w:w="6868" w:type="dxa"/>
          </w:tcPr>
          <w:p w14:paraId="10824F5B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  <w:r>
              <w:rPr>
                <w:color w:val="7F7F7F" w:themeColor="text1" w:themeTint="80"/>
                <w:lang w:val="en-US"/>
              </w:rPr>
              <w:t xml:space="preserve">Date and place where the USE Case was </w:t>
            </w:r>
            <w:r w:rsidRPr="002A5885">
              <w:rPr>
                <w:color w:val="FF0000"/>
                <w:lang w:val="en-US"/>
              </w:rPr>
              <w:t>first</w:t>
            </w:r>
            <w:r>
              <w:rPr>
                <w:color w:val="7F7F7F" w:themeColor="text1" w:themeTint="80"/>
                <w:lang w:val="en-US"/>
              </w:rPr>
              <w:t xml:space="preserve"> introduced.</w:t>
            </w:r>
          </w:p>
        </w:tc>
      </w:tr>
      <w:tr w:rsidR="007B6780" w:rsidRPr="00E140CF" w14:paraId="43EAFA3F" w14:textId="77777777" w:rsidTr="006452FD">
        <w:tc>
          <w:tcPr>
            <w:tcW w:w="2073" w:type="dxa"/>
          </w:tcPr>
          <w:p w14:paraId="78E2D563" w14:textId="77777777" w:rsidR="007B6780" w:rsidRDefault="007B6780" w:rsidP="006452FD">
            <w:pPr>
              <w:rPr>
                <w:lang w:val="en-US"/>
              </w:rPr>
            </w:pPr>
            <w:r>
              <w:rPr>
                <w:lang w:val="en-US"/>
              </w:rPr>
              <w:t xml:space="preserve">Presenting Member/ </w:t>
            </w:r>
            <w:r w:rsidRPr="00A16EB6">
              <w:rPr>
                <w:color w:val="FF0000"/>
                <w:lang w:val="en-US"/>
              </w:rPr>
              <w:t>individual</w:t>
            </w:r>
            <w:r>
              <w:rPr>
                <w:color w:val="FF0000"/>
                <w:lang w:val="en-US"/>
              </w:rPr>
              <w:t xml:space="preserve"> Ver 0.0.0</w:t>
            </w:r>
          </w:p>
        </w:tc>
        <w:tc>
          <w:tcPr>
            <w:tcW w:w="6868" w:type="dxa"/>
          </w:tcPr>
          <w:p w14:paraId="312122CA" w14:textId="77777777" w:rsidR="007B6780" w:rsidRDefault="007B6780" w:rsidP="006452FD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Company presenting the Use Case</w:t>
            </w:r>
            <w:r>
              <w:rPr>
                <w:color w:val="7F7F7F" w:themeColor="text1" w:themeTint="80"/>
                <w:lang w:val="en-US"/>
              </w:rPr>
              <w:t xml:space="preserve"> for the first introduction (</w:t>
            </w:r>
            <w:proofErr w:type="spellStart"/>
            <w:r>
              <w:rPr>
                <w:color w:val="7F7F7F" w:themeColor="text1" w:themeTint="80"/>
                <w:lang w:val="en-US"/>
              </w:rPr>
              <w:t>ver</w:t>
            </w:r>
            <w:proofErr w:type="spellEnd"/>
            <w:r>
              <w:rPr>
                <w:color w:val="7F7F7F" w:themeColor="text1" w:themeTint="80"/>
                <w:lang w:val="en-US"/>
              </w:rPr>
              <w:t xml:space="preserve"> 0.0.0)</w:t>
            </w:r>
          </w:p>
          <w:p w14:paraId="5F40618B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</w:p>
        </w:tc>
      </w:tr>
      <w:tr w:rsidR="007B6780" w:rsidRPr="00E140CF" w14:paraId="35047129" w14:textId="77777777" w:rsidTr="006452FD">
        <w:tc>
          <w:tcPr>
            <w:tcW w:w="2073" w:type="dxa"/>
          </w:tcPr>
          <w:p w14:paraId="288F1A2E" w14:textId="77777777" w:rsidR="007B6780" w:rsidRDefault="007B6780" w:rsidP="006452FD">
            <w:pPr>
              <w:rPr>
                <w:lang w:val="en-US"/>
              </w:rPr>
            </w:pPr>
            <w:r>
              <w:rPr>
                <w:lang w:val="en-US"/>
              </w:rPr>
              <w:t>Sponsoring Members (Optional)</w:t>
            </w:r>
          </w:p>
          <w:p w14:paraId="14EC21A4" w14:textId="77777777" w:rsidR="007B6780" w:rsidRDefault="007B6780" w:rsidP="006452FD">
            <w:pPr>
              <w:rPr>
                <w:lang w:val="en-US"/>
              </w:rPr>
            </w:pPr>
          </w:p>
        </w:tc>
        <w:tc>
          <w:tcPr>
            <w:tcW w:w="6868" w:type="dxa"/>
          </w:tcPr>
          <w:p w14:paraId="41D35CA1" w14:textId="77777777" w:rsidR="007B6780" w:rsidRDefault="007B6780" w:rsidP="006452FD">
            <w:pPr>
              <w:rPr>
                <w:color w:val="7F7F7F" w:themeColor="text1" w:themeTint="80"/>
                <w:lang w:val="en-US"/>
              </w:rPr>
            </w:pPr>
            <w:r>
              <w:rPr>
                <w:color w:val="7F7F7F" w:themeColor="text1" w:themeTint="80"/>
                <w:lang w:val="en-US"/>
              </w:rPr>
              <w:t>Supporting Companies / Individuals</w:t>
            </w:r>
            <w:r w:rsidRPr="00E140CF">
              <w:rPr>
                <w:color w:val="7F7F7F" w:themeColor="text1" w:themeTint="80"/>
                <w:lang w:val="en-US"/>
              </w:rPr>
              <w:t xml:space="preserve"> </w:t>
            </w:r>
          </w:p>
          <w:p w14:paraId="64957456" w14:textId="77777777" w:rsidR="007B6780" w:rsidRDefault="007B6780" w:rsidP="006452FD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Once approved, w</w:t>
            </w:r>
            <w:r>
              <w:rPr>
                <w:color w:val="7F7F7F" w:themeColor="text1" w:themeTint="80"/>
                <w:lang w:val="en-US"/>
              </w:rPr>
              <w:t>ho</w:t>
            </w:r>
            <w:r w:rsidRPr="00E140CF">
              <w:rPr>
                <w:color w:val="7F7F7F" w:themeColor="text1" w:themeTint="80"/>
                <w:lang w:val="en-US"/>
              </w:rPr>
              <w:t xml:space="preserve"> will be main drivers of this use case.</w:t>
            </w:r>
          </w:p>
          <w:p w14:paraId="549CFE01" w14:textId="77777777" w:rsidR="007B6780" w:rsidRDefault="007B6780" w:rsidP="006452FD">
            <w:pPr>
              <w:rPr>
                <w:color w:val="FF0000"/>
                <w:lang w:val="en-US"/>
              </w:rPr>
            </w:pPr>
            <w:r w:rsidRPr="00507927">
              <w:rPr>
                <w:color w:val="FF0000"/>
                <w:lang w:val="en-US"/>
              </w:rPr>
              <w:t>Same as “Supporting Companies or individuals</w:t>
            </w:r>
            <w:r>
              <w:rPr>
                <w:color w:val="FF0000"/>
                <w:lang w:val="en-US"/>
              </w:rPr>
              <w:t>”</w:t>
            </w:r>
            <w:r w:rsidRPr="00507927">
              <w:rPr>
                <w:color w:val="FF0000"/>
                <w:lang w:val="en-US"/>
              </w:rPr>
              <w:t>.</w:t>
            </w:r>
          </w:p>
          <w:p w14:paraId="25C94262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  <w:r>
              <w:rPr>
                <w:color w:val="FF0000"/>
                <w:lang w:val="en-US"/>
              </w:rPr>
              <w:t>Remove one of the two</w:t>
            </w:r>
          </w:p>
        </w:tc>
      </w:tr>
      <w:tr w:rsidR="007B6780" w:rsidRPr="00E140CF" w14:paraId="635AA355" w14:textId="77777777" w:rsidTr="006452FD">
        <w:tc>
          <w:tcPr>
            <w:tcW w:w="2073" w:type="dxa"/>
          </w:tcPr>
          <w:p w14:paraId="0675F748" w14:textId="77777777" w:rsidR="007B6780" w:rsidRDefault="007B6780" w:rsidP="006452FD">
            <w:pPr>
              <w:rPr>
                <w:lang w:val="en-US"/>
              </w:rPr>
            </w:pPr>
            <w:r>
              <w:rPr>
                <w:lang w:val="en-US"/>
              </w:rPr>
              <w:t>Intended Market Segments</w:t>
            </w:r>
          </w:p>
        </w:tc>
        <w:tc>
          <w:tcPr>
            <w:tcW w:w="6868" w:type="dxa"/>
          </w:tcPr>
          <w:p w14:paraId="769C4046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Consumer, Medical, Automotive, IT Infrastructure, Industrial, Military. Etc.</w:t>
            </w:r>
          </w:p>
        </w:tc>
      </w:tr>
      <w:tr w:rsidR="007B6780" w:rsidRPr="00E140CF" w14:paraId="09FD8899" w14:textId="77777777" w:rsidTr="006452FD">
        <w:tc>
          <w:tcPr>
            <w:tcW w:w="2073" w:type="dxa"/>
          </w:tcPr>
          <w:p w14:paraId="2738CEEB" w14:textId="77777777" w:rsidR="007B6780" w:rsidRDefault="007B6780" w:rsidP="006452FD">
            <w:pPr>
              <w:rPr>
                <w:lang w:val="en-US"/>
              </w:rPr>
            </w:pPr>
            <w:r>
              <w:rPr>
                <w:lang w:val="en-US"/>
              </w:rPr>
              <w:t>Ecosystems</w:t>
            </w:r>
          </w:p>
        </w:tc>
        <w:tc>
          <w:tcPr>
            <w:tcW w:w="6868" w:type="dxa"/>
          </w:tcPr>
          <w:p w14:paraId="4966DB72" w14:textId="77777777" w:rsidR="007B6780" w:rsidRPr="00E140CF" w:rsidRDefault="007B6780" w:rsidP="006452FD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Chipset, modules, device manufacturers, network operators involved</w:t>
            </w:r>
            <w:r>
              <w:rPr>
                <w:color w:val="7F7F7F" w:themeColor="text1" w:themeTint="80"/>
                <w:lang w:val="en-US"/>
              </w:rPr>
              <w:t xml:space="preserve"> </w:t>
            </w:r>
            <w:r w:rsidRPr="00112EA9">
              <w:rPr>
                <w:color w:val="FF0000"/>
                <w:lang w:val="en-US"/>
              </w:rPr>
              <w:t>(to be clarified)</w:t>
            </w:r>
          </w:p>
        </w:tc>
      </w:tr>
    </w:tbl>
    <w:p w14:paraId="15F8587F" w14:textId="7367BFE6" w:rsidR="007B6780" w:rsidRDefault="007B6780">
      <w:pPr>
        <w:rPr>
          <w:lang w:val="en-US"/>
        </w:rPr>
      </w:pPr>
    </w:p>
    <w:p w14:paraId="6E39CA7F" w14:textId="3A1A525D" w:rsidR="007B6780" w:rsidRDefault="007B6780">
      <w:pPr>
        <w:rPr>
          <w:lang w:val="en-US"/>
        </w:rPr>
      </w:pPr>
    </w:p>
    <w:p w14:paraId="1ED686BD" w14:textId="26FBC90B" w:rsidR="007B6780" w:rsidRDefault="007B6780">
      <w:pPr>
        <w:rPr>
          <w:lang w:val="en-US"/>
        </w:rPr>
      </w:pPr>
    </w:p>
    <w:p w14:paraId="245C704F" w14:textId="77777777" w:rsidR="007B6780" w:rsidRDefault="007B6780">
      <w:pPr>
        <w:rPr>
          <w:lang w:val="en-US"/>
        </w:rPr>
      </w:pPr>
    </w:p>
    <w:p w14:paraId="02896984" w14:textId="2602DEF7" w:rsidR="002A5885" w:rsidRDefault="002A5885" w:rsidP="002A5885">
      <w:pPr>
        <w:jc w:val="center"/>
        <w:rPr>
          <w:lang w:val="en-US"/>
        </w:rPr>
      </w:pPr>
      <w:r>
        <w:rPr>
          <w:lang w:val="en-US"/>
        </w:rPr>
        <w:t>History of Change Requests (CR) and Use Case (UC) version update</w:t>
      </w:r>
    </w:p>
    <w:p w14:paraId="57306ED0" w14:textId="43EB5B84" w:rsidR="007C0711" w:rsidRDefault="007C0711" w:rsidP="002A5885">
      <w:pPr>
        <w:jc w:val="center"/>
        <w:rPr>
          <w:lang w:val="en-US"/>
        </w:rPr>
      </w:pPr>
      <w:r>
        <w:rPr>
          <w:lang w:val="en-US"/>
        </w:rPr>
        <w:t xml:space="preserve">To be introduced after version 1.0.0 has been approved in a Plenary Meeting </w:t>
      </w:r>
    </w:p>
    <w:p w14:paraId="31FED6DE" w14:textId="77777777" w:rsidR="002A5885" w:rsidRDefault="002A5885" w:rsidP="002A5885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1351"/>
        <w:gridCol w:w="1470"/>
        <w:gridCol w:w="2969"/>
        <w:gridCol w:w="1895"/>
      </w:tblGrid>
      <w:tr w:rsidR="002A5885" w14:paraId="63C2850D" w14:textId="77777777" w:rsidTr="002A5885">
        <w:tc>
          <w:tcPr>
            <w:tcW w:w="1143" w:type="dxa"/>
          </w:tcPr>
          <w:p w14:paraId="6E162714" w14:textId="1ECF2F13" w:rsidR="008F2F19" w:rsidRDefault="008F2F19" w:rsidP="008F2F1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A5885">
              <w:rPr>
                <w:lang w:val="en-US"/>
              </w:rPr>
              <w:t>R</w:t>
            </w:r>
            <w:r>
              <w:rPr>
                <w:lang w:val="en-US"/>
              </w:rPr>
              <w:t xml:space="preserve"> N</w:t>
            </w:r>
            <w:r w:rsidR="002A5885">
              <w:rPr>
                <w:lang w:val="en-US"/>
              </w:rPr>
              <w:t>o.</w:t>
            </w:r>
            <w:r>
              <w:rPr>
                <w:lang w:val="en-US"/>
              </w:rPr>
              <w:t xml:space="preserve"> </w:t>
            </w:r>
          </w:p>
          <w:p w14:paraId="66CC5B61" w14:textId="6F41C8C7" w:rsidR="008F2F19" w:rsidRDefault="008F2F19" w:rsidP="008F2F19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2A5885">
              <w:rPr>
                <w:lang w:val="en-US"/>
              </w:rPr>
              <w:t xml:space="preserve"> </w:t>
            </w:r>
            <w:r>
              <w:rPr>
                <w:lang w:val="en-US"/>
              </w:rPr>
              <w:t>Ver</w:t>
            </w:r>
            <w:r w:rsidR="002A5885">
              <w:rPr>
                <w:lang w:val="en-US"/>
              </w:rPr>
              <w:t>.</w:t>
            </w:r>
          </w:p>
        </w:tc>
        <w:tc>
          <w:tcPr>
            <w:tcW w:w="1351" w:type="dxa"/>
          </w:tcPr>
          <w:p w14:paraId="53FA36E1" w14:textId="77777777" w:rsidR="008F2F19" w:rsidRDefault="008F2F19" w:rsidP="008F2F19">
            <w:pPr>
              <w:rPr>
                <w:lang w:val="en-US"/>
              </w:rPr>
            </w:pPr>
            <w:r>
              <w:rPr>
                <w:lang w:val="en-US"/>
              </w:rPr>
              <w:t>Date of first submission</w:t>
            </w:r>
          </w:p>
          <w:p w14:paraId="6301E571" w14:textId="0D4D9CD5" w:rsidR="008F2F19" w:rsidRDefault="008F2F19" w:rsidP="008F2F19">
            <w:pPr>
              <w:rPr>
                <w:lang w:val="en-US"/>
              </w:rPr>
            </w:pPr>
            <w:r>
              <w:rPr>
                <w:lang w:val="en-US"/>
              </w:rPr>
              <w:t>Meeting No</w:t>
            </w:r>
            <w:r w:rsidR="002A5885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470" w:type="dxa"/>
          </w:tcPr>
          <w:p w14:paraId="48DA8961" w14:textId="693A3BB2" w:rsidR="008F2F19" w:rsidRDefault="008F2F19" w:rsidP="008F2F19">
            <w:pPr>
              <w:rPr>
                <w:lang w:val="en-US"/>
              </w:rPr>
            </w:pPr>
            <w:r>
              <w:rPr>
                <w:lang w:val="en-US"/>
              </w:rPr>
              <w:t>Originating Company/Ind</w:t>
            </w:r>
            <w:r w:rsidR="002A5885">
              <w:rPr>
                <w:lang w:val="en-US"/>
              </w:rPr>
              <w:t>.</w:t>
            </w:r>
            <w:r>
              <w:rPr>
                <w:lang w:val="en-US"/>
              </w:rPr>
              <w:t xml:space="preserve"> /Alliance</w:t>
            </w:r>
          </w:p>
        </w:tc>
        <w:tc>
          <w:tcPr>
            <w:tcW w:w="2969" w:type="dxa"/>
          </w:tcPr>
          <w:p w14:paraId="02D532B9" w14:textId="04779871" w:rsidR="008F2F19" w:rsidRDefault="008F2F19" w:rsidP="008F2F19">
            <w:pPr>
              <w:rPr>
                <w:lang w:val="en-US"/>
              </w:rPr>
            </w:pPr>
            <w:r>
              <w:rPr>
                <w:lang w:val="en-US"/>
              </w:rPr>
              <w:t xml:space="preserve">Title of the Change Request </w:t>
            </w:r>
          </w:p>
        </w:tc>
        <w:tc>
          <w:tcPr>
            <w:tcW w:w="1895" w:type="dxa"/>
          </w:tcPr>
          <w:p w14:paraId="50F6D51C" w14:textId="77777777" w:rsidR="008F2F19" w:rsidRDefault="008F2F19" w:rsidP="008F2F19">
            <w:pPr>
              <w:rPr>
                <w:lang w:val="en-US"/>
              </w:rPr>
            </w:pPr>
            <w:r>
              <w:rPr>
                <w:lang w:val="en-US"/>
              </w:rPr>
              <w:t xml:space="preserve">Result </w:t>
            </w:r>
          </w:p>
          <w:p w14:paraId="6A674BD2" w14:textId="77777777" w:rsidR="008F2F19" w:rsidRDefault="008F2F19" w:rsidP="008F2F19">
            <w:pPr>
              <w:rPr>
                <w:lang w:val="en-US"/>
              </w:rPr>
            </w:pPr>
            <w:r>
              <w:rPr>
                <w:lang w:val="en-US"/>
              </w:rPr>
              <w:t>Accepted/Rejected</w:t>
            </w:r>
          </w:p>
          <w:p w14:paraId="48078693" w14:textId="5A2E87B7" w:rsidR="008F2F19" w:rsidRDefault="002A5885" w:rsidP="008F2F19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  <w:r w:rsidR="008F2F19">
              <w:rPr>
                <w:lang w:val="en-US"/>
              </w:rPr>
              <w:t xml:space="preserve"> UC version</w:t>
            </w:r>
          </w:p>
        </w:tc>
      </w:tr>
      <w:tr w:rsidR="002A5885" w14:paraId="2173DA37" w14:textId="77777777" w:rsidTr="002A5885">
        <w:tc>
          <w:tcPr>
            <w:tcW w:w="1143" w:type="dxa"/>
          </w:tcPr>
          <w:p w14:paraId="3964F581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351" w:type="dxa"/>
          </w:tcPr>
          <w:p w14:paraId="712B3B9D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70" w:type="dxa"/>
          </w:tcPr>
          <w:p w14:paraId="229AE980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969" w:type="dxa"/>
          </w:tcPr>
          <w:p w14:paraId="2BFCA9E5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895" w:type="dxa"/>
          </w:tcPr>
          <w:p w14:paraId="170E7A3B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</w:tr>
      <w:tr w:rsidR="002A5885" w14:paraId="3AC871CA" w14:textId="77777777" w:rsidTr="002A5885">
        <w:tc>
          <w:tcPr>
            <w:tcW w:w="1143" w:type="dxa"/>
          </w:tcPr>
          <w:p w14:paraId="74872CF8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351" w:type="dxa"/>
          </w:tcPr>
          <w:p w14:paraId="00D520C1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70" w:type="dxa"/>
          </w:tcPr>
          <w:p w14:paraId="0B564CEE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969" w:type="dxa"/>
          </w:tcPr>
          <w:p w14:paraId="08D1FE83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895" w:type="dxa"/>
          </w:tcPr>
          <w:p w14:paraId="7B1DA178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</w:tr>
      <w:tr w:rsidR="002A5885" w14:paraId="4DA7872E" w14:textId="77777777" w:rsidTr="002A5885">
        <w:tc>
          <w:tcPr>
            <w:tcW w:w="1143" w:type="dxa"/>
          </w:tcPr>
          <w:p w14:paraId="36C237E9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351" w:type="dxa"/>
          </w:tcPr>
          <w:p w14:paraId="53E7C434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70" w:type="dxa"/>
          </w:tcPr>
          <w:p w14:paraId="7D5EE191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969" w:type="dxa"/>
          </w:tcPr>
          <w:p w14:paraId="3C008058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895" w:type="dxa"/>
          </w:tcPr>
          <w:p w14:paraId="7A4895CB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</w:tr>
      <w:tr w:rsidR="002A5885" w14:paraId="4D82F5E5" w14:textId="77777777" w:rsidTr="002A5885">
        <w:tc>
          <w:tcPr>
            <w:tcW w:w="1143" w:type="dxa"/>
          </w:tcPr>
          <w:p w14:paraId="2EF9C20F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351" w:type="dxa"/>
          </w:tcPr>
          <w:p w14:paraId="3E9684D4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70" w:type="dxa"/>
          </w:tcPr>
          <w:p w14:paraId="2F728884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969" w:type="dxa"/>
          </w:tcPr>
          <w:p w14:paraId="57EBFF14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895" w:type="dxa"/>
          </w:tcPr>
          <w:p w14:paraId="13A574EA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</w:tr>
      <w:tr w:rsidR="002A5885" w14:paraId="426ED801" w14:textId="77777777" w:rsidTr="002A5885">
        <w:tc>
          <w:tcPr>
            <w:tcW w:w="1143" w:type="dxa"/>
          </w:tcPr>
          <w:p w14:paraId="34203792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351" w:type="dxa"/>
          </w:tcPr>
          <w:p w14:paraId="5300ACA9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70" w:type="dxa"/>
          </w:tcPr>
          <w:p w14:paraId="5BECBA51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969" w:type="dxa"/>
          </w:tcPr>
          <w:p w14:paraId="23B496FC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895" w:type="dxa"/>
          </w:tcPr>
          <w:p w14:paraId="6211080D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</w:tr>
      <w:tr w:rsidR="002A5885" w14:paraId="15367F95" w14:textId="77777777" w:rsidTr="002A5885">
        <w:tc>
          <w:tcPr>
            <w:tcW w:w="1143" w:type="dxa"/>
          </w:tcPr>
          <w:p w14:paraId="31616CD0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351" w:type="dxa"/>
          </w:tcPr>
          <w:p w14:paraId="01984839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70" w:type="dxa"/>
          </w:tcPr>
          <w:p w14:paraId="4A177252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969" w:type="dxa"/>
          </w:tcPr>
          <w:p w14:paraId="008995CD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895" w:type="dxa"/>
          </w:tcPr>
          <w:p w14:paraId="39448887" w14:textId="77777777" w:rsidR="002A5885" w:rsidRDefault="002A5885" w:rsidP="00361162">
            <w:pPr>
              <w:spacing w:after="160" w:line="259" w:lineRule="auto"/>
              <w:rPr>
                <w:lang w:val="en-US"/>
              </w:rPr>
            </w:pPr>
          </w:p>
        </w:tc>
      </w:tr>
      <w:tr w:rsidR="002A5885" w14:paraId="305ED469" w14:textId="77777777" w:rsidTr="002A5885">
        <w:tc>
          <w:tcPr>
            <w:tcW w:w="1143" w:type="dxa"/>
          </w:tcPr>
          <w:p w14:paraId="387737CA" w14:textId="77777777" w:rsidR="008F2F19" w:rsidRDefault="008F2F1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351" w:type="dxa"/>
          </w:tcPr>
          <w:p w14:paraId="606378CC" w14:textId="77777777" w:rsidR="008F2F19" w:rsidRDefault="008F2F1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470" w:type="dxa"/>
          </w:tcPr>
          <w:p w14:paraId="50A401B8" w14:textId="5ACC0833" w:rsidR="008F2F19" w:rsidRDefault="008F2F1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969" w:type="dxa"/>
          </w:tcPr>
          <w:p w14:paraId="3EE2D8AB" w14:textId="77777777" w:rsidR="008F2F19" w:rsidRDefault="008F2F1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895" w:type="dxa"/>
          </w:tcPr>
          <w:p w14:paraId="1F9EF662" w14:textId="77777777" w:rsidR="008F2F19" w:rsidRDefault="008F2F19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74F7CEA1" w14:textId="61BEF018" w:rsidR="00885A94" w:rsidRDefault="00885A9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8941" w:type="dxa"/>
        <w:tblLook w:val="04A0" w:firstRow="1" w:lastRow="0" w:firstColumn="1" w:lastColumn="0" w:noHBand="0" w:noVBand="1"/>
      </w:tblPr>
      <w:tblGrid>
        <w:gridCol w:w="2073"/>
        <w:gridCol w:w="6868"/>
      </w:tblGrid>
      <w:tr w:rsidR="00885A94" w14:paraId="4524F3AD" w14:textId="77777777" w:rsidTr="00361162">
        <w:tc>
          <w:tcPr>
            <w:tcW w:w="2073" w:type="dxa"/>
          </w:tcPr>
          <w:p w14:paraId="2BC26457" w14:textId="77777777" w:rsidR="00885A94" w:rsidRDefault="00885A94" w:rsidP="0036116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Objective</w:t>
            </w:r>
          </w:p>
        </w:tc>
        <w:tc>
          <w:tcPr>
            <w:tcW w:w="6868" w:type="dxa"/>
          </w:tcPr>
          <w:p w14:paraId="5B902D41" w14:textId="2E51608A" w:rsidR="00885A94" w:rsidRPr="00E140CF" w:rsidRDefault="00885A94" w:rsidP="00361162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Short description of the objective for this Use Case</w:t>
            </w:r>
            <w:r w:rsidR="00FF1555">
              <w:rPr>
                <w:color w:val="7F7F7F" w:themeColor="text1" w:themeTint="80"/>
                <w:lang w:val="en-US"/>
              </w:rPr>
              <w:t xml:space="preserve"> – </w:t>
            </w:r>
            <w:r w:rsidR="00FF1555" w:rsidRPr="00FF1555">
              <w:rPr>
                <w:color w:val="FF0000"/>
                <w:lang w:val="en-US"/>
              </w:rPr>
              <w:t>A few lines</w:t>
            </w:r>
          </w:p>
        </w:tc>
      </w:tr>
      <w:tr w:rsidR="00885A94" w14:paraId="392E0696" w14:textId="77777777" w:rsidTr="00361162">
        <w:tc>
          <w:tcPr>
            <w:tcW w:w="2073" w:type="dxa"/>
          </w:tcPr>
          <w:p w14:paraId="35A4FE41" w14:textId="77777777" w:rsidR="00885A94" w:rsidRDefault="00885A94" w:rsidP="0036116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868" w:type="dxa"/>
          </w:tcPr>
          <w:p w14:paraId="15BAC541" w14:textId="2931FF86" w:rsidR="00885A94" w:rsidRPr="00E140CF" w:rsidRDefault="00885A94" w:rsidP="00361162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Use Case description</w:t>
            </w:r>
            <w:r w:rsidR="00FF1555">
              <w:rPr>
                <w:color w:val="7F7F7F" w:themeColor="text1" w:themeTint="80"/>
                <w:lang w:val="en-US"/>
              </w:rPr>
              <w:t xml:space="preserve"> – </w:t>
            </w:r>
            <w:r w:rsidR="00FF1555" w:rsidRPr="00FF1555">
              <w:rPr>
                <w:color w:val="FF0000"/>
                <w:lang w:val="en-US"/>
              </w:rPr>
              <w:t>A few lines</w:t>
            </w:r>
          </w:p>
        </w:tc>
      </w:tr>
      <w:tr w:rsidR="00885A94" w14:paraId="0D056133" w14:textId="77777777" w:rsidTr="00361162">
        <w:tc>
          <w:tcPr>
            <w:tcW w:w="2073" w:type="dxa"/>
          </w:tcPr>
          <w:p w14:paraId="280667A6" w14:textId="4C9B358F" w:rsidR="00885A94" w:rsidRPr="00885A94" w:rsidRDefault="00885A94" w:rsidP="00361162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Technical Specs related.</w:t>
            </w:r>
            <w:r>
              <w:rPr>
                <w:color w:val="FF0000"/>
                <w:lang w:val="en-US"/>
              </w:rPr>
              <w:t xml:space="preserve"> </w:t>
            </w:r>
            <w:r w:rsidR="00FF1555">
              <w:rPr>
                <w:color w:val="FF0000"/>
                <w:lang w:val="en-US"/>
              </w:rPr>
              <w:t>M</w:t>
            </w:r>
            <w:r w:rsidRPr="00A16EB6">
              <w:rPr>
                <w:color w:val="FF0000"/>
                <w:lang w:val="en-US"/>
              </w:rPr>
              <w:t xml:space="preserve">oved below </w:t>
            </w:r>
            <w:r>
              <w:rPr>
                <w:color w:val="FF0000"/>
                <w:lang w:val="en-US"/>
              </w:rPr>
              <w:t>“</w:t>
            </w:r>
            <w:r w:rsidRPr="00A16EB6">
              <w:rPr>
                <w:color w:val="FF0000"/>
                <w:lang w:val="en-US"/>
              </w:rPr>
              <w:t>Description</w:t>
            </w:r>
            <w:r>
              <w:rPr>
                <w:color w:val="FF0000"/>
                <w:lang w:val="en-US"/>
              </w:rPr>
              <w:t>”</w:t>
            </w:r>
          </w:p>
        </w:tc>
        <w:tc>
          <w:tcPr>
            <w:tcW w:w="6868" w:type="dxa"/>
          </w:tcPr>
          <w:p w14:paraId="18C3078D" w14:textId="4F8F281B" w:rsidR="00885A94" w:rsidRPr="00E140CF" w:rsidRDefault="00885A94" w:rsidP="00361162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What technical specs or working groups will be affected, what the inclusion of this use case will have in the existing tech spec and test specs will have in them.</w:t>
            </w:r>
            <w:r>
              <w:rPr>
                <w:color w:val="7F7F7F" w:themeColor="text1" w:themeTint="80"/>
                <w:lang w:val="en-US"/>
              </w:rPr>
              <w:t xml:space="preserve"> </w:t>
            </w:r>
            <w:r w:rsidR="00FF1555">
              <w:rPr>
                <w:color w:val="7F7F7F" w:themeColor="text1" w:themeTint="80"/>
                <w:lang w:val="en-US"/>
              </w:rPr>
              <w:t>May run into a few paragraphs/pages</w:t>
            </w:r>
          </w:p>
        </w:tc>
      </w:tr>
      <w:tr w:rsidR="00FF1555" w14:paraId="70251263" w14:textId="77777777" w:rsidTr="00361162">
        <w:tc>
          <w:tcPr>
            <w:tcW w:w="2073" w:type="dxa"/>
          </w:tcPr>
          <w:p w14:paraId="1E38037C" w14:textId="77777777" w:rsidR="00FF1555" w:rsidRDefault="00FF1555" w:rsidP="00361162">
            <w:pPr>
              <w:rPr>
                <w:lang w:val="en-US"/>
              </w:rPr>
            </w:pPr>
            <w:r>
              <w:rPr>
                <w:lang w:val="en-US"/>
              </w:rPr>
              <w:t xml:space="preserve">Technical Feasibility / Complexity – </w:t>
            </w:r>
            <w:r w:rsidRPr="00A16EB6">
              <w:rPr>
                <w:color w:val="FF0000"/>
                <w:lang w:val="en-US"/>
              </w:rPr>
              <w:t>Critical path and any Roadblocks</w:t>
            </w:r>
          </w:p>
        </w:tc>
        <w:tc>
          <w:tcPr>
            <w:tcW w:w="6868" w:type="dxa"/>
          </w:tcPr>
          <w:p w14:paraId="65EA7F5D" w14:textId="351488E3" w:rsidR="00FF1555" w:rsidRPr="00E140CF" w:rsidRDefault="00FF1555" w:rsidP="00361162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If this can be demonstrated to be feasible and if there are some methods already available</w:t>
            </w:r>
            <w:r>
              <w:rPr>
                <w:color w:val="7F7F7F" w:themeColor="text1" w:themeTint="80"/>
                <w:lang w:val="en-US"/>
              </w:rPr>
              <w:t xml:space="preserve"> – </w:t>
            </w:r>
            <w:r w:rsidRPr="00FF1555">
              <w:rPr>
                <w:color w:val="FF0000"/>
                <w:lang w:val="en-US"/>
              </w:rPr>
              <w:t>Hopefully only a few bullet points</w:t>
            </w:r>
          </w:p>
        </w:tc>
      </w:tr>
      <w:tr w:rsidR="00885A94" w14:paraId="7D6C90EB" w14:textId="77777777" w:rsidTr="00361162">
        <w:tc>
          <w:tcPr>
            <w:tcW w:w="2073" w:type="dxa"/>
          </w:tcPr>
          <w:p w14:paraId="00A7EFF6" w14:textId="77777777" w:rsidR="00885A94" w:rsidRDefault="00885A94" w:rsidP="00361162">
            <w:pPr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6868" w:type="dxa"/>
          </w:tcPr>
          <w:p w14:paraId="45AD50A9" w14:textId="77777777" w:rsidR="00885A94" w:rsidRDefault="00885A94" w:rsidP="00361162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What relationship has with other industry alliances or regulatory schemes.</w:t>
            </w:r>
          </w:p>
          <w:p w14:paraId="24FC4840" w14:textId="77777777" w:rsidR="00885A94" w:rsidRPr="00E140CF" w:rsidRDefault="00885A94" w:rsidP="00361162">
            <w:pPr>
              <w:rPr>
                <w:color w:val="7F7F7F" w:themeColor="text1" w:themeTint="80"/>
                <w:lang w:val="en-US"/>
              </w:rPr>
            </w:pPr>
            <w:r w:rsidRPr="00AD5BCF">
              <w:rPr>
                <w:color w:val="FF0000"/>
                <w:lang w:val="en-US"/>
              </w:rPr>
              <w:t>Major aspects affected by regulation – Spectrum availability, EIRP and interference considerations.</w:t>
            </w:r>
          </w:p>
        </w:tc>
      </w:tr>
      <w:tr w:rsidR="00885A94" w14:paraId="11595931" w14:textId="77777777" w:rsidTr="00361162">
        <w:tc>
          <w:tcPr>
            <w:tcW w:w="2073" w:type="dxa"/>
          </w:tcPr>
          <w:p w14:paraId="566614EB" w14:textId="77777777" w:rsidR="00885A94" w:rsidRDefault="00885A94" w:rsidP="00361162">
            <w:pPr>
              <w:rPr>
                <w:lang w:val="en-US"/>
              </w:rPr>
            </w:pPr>
            <w:r>
              <w:rPr>
                <w:lang w:val="en-US"/>
              </w:rPr>
              <w:t xml:space="preserve">Innovation </w:t>
            </w:r>
          </w:p>
        </w:tc>
        <w:tc>
          <w:tcPr>
            <w:tcW w:w="6868" w:type="dxa"/>
          </w:tcPr>
          <w:p w14:paraId="3FF767E4" w14:textId="7F9F2A9D" w:rsidR="00885A94" w:rsidRPr="00FF1555" w:rsidRDefault="00885A94" w:rsidP="00361162">
            <w:pPr>
              <w:rPr>
                <w:color w:val="FF000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Is there any other SDO working on it?</w:t>
            </w:r>
            <w:r>
              <w:rPr>
                <w:color w:val="7F7F7F" w:themeColor="text1" w:themeTint="80"/>
                <w:lang w:val="en-US"/>
              </w:rPr>
              <w:t xml:space="preserve"> </w:t>
            </w:r>
            <w:r w:rsidRPr="00507927">
              <w:rPr>
                <w:color w:val="FF0000"/>
                <w:lang w:val="en-US"/>
              </w:rPr>
              <w:t xml:space="preserve">Performance advantage of the proposed solution </w:t>
            </w:r>
            <w:proofErr w:type="spellStart"/>
            <w:r w:rsidRPr="00507927">
              <w:rPr>
                <w:color w:val="FF0000"/>
                <w:lang w:val="en-US"/>
              </w:rPr>
              <w:t>wrt</w:t>
            </w:r>
            <w:proofErr w:type="spellEnd"/>
            <w:r w:rsidRPr="00507927">
              <w:rPr>
                <w:color w:val="FF0000"/>
                <w:lang w:val="en-US"/>
              </w:rPr>
              <w:t xml:space="preserve"> the existing or upcoming solution from other SDO’s  </w:t>
            </w:r>
          </w:p>
        </w:tc>
      </w:tr>
      <w:tr w:rsidR="00FF1555" w14:paraId="0529F7B3" w14:textId="77777777" w:rsidTr="00361162">
        <w:tc>
          <w:tcPr>
            <w:tcW w:w="2073" w:type="dxa"/>
          </w:tcPr>
          <w:p w14:paraId="679E3B2B" w14:textId="77777777" w:rsidR="00FF1555" w:rsidRDefault="00FF1555" w:rsidP="00361162">
            <w:pPr>
              <w:rPr>
                <w:lang w:val="en-US"/>
              </w:rPr>
            </w:pPr>
            <w:r>
              <w:rPr>
                <w:lang w:val="en-US"/>
              </w:rPr>
              <w:t xml:space="preserve">Justification and benefits </w:t>
            </w:r>
          </w:p>
        </w:tc>
        <w:tc>
          <w:tcPr>
            <w:tcW w:w="6868" w:type="dxa"/>
          </w:tcPr>
          <w:p w14:paraId="3C50DC8E" w14:textId="77777777" w:rsidR="00FF1555" w:rsidRPr="00E140CF" w:rsidRDefault="00FF1555" w:rsidP="00361162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Why market needs this, what will be the benefits for that market and what problems the use case will solve.</w:t>
            </w:r>
          </w:p>
        </w:tc>
      </w:tr>
      <w:tr w:rsidR="00885A94" w14:paraId="3CAD051C" w14:textId="77777777" w:rsidTr="00361162">
        <w:tc>
          <w:tcPr>
            <w:tcW w:w="2073" w:type="dxa"/>
          </w:tcPr>
          <w:p w14:paraId="2BBF6B98" w14:textId="77777777" w:rsidR="00885A94" w:rsidRDefault="00885A94" w:rsidP="00361162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6868" w:type="dxa"/>
          </w:tcPr>
          <w:p w14:paraId="698F61EF" w14:textId="77777777" w:rsidR="00885A94" w:rsidRPr="00E140CF" w:rsidRDefault="00885A94" w:rsidP="00361162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 xml:space="preserve">Defined by the </w:t>
            </w:r>
            <w:proofErr w:type="spellStart"/>
            <w:r w:rsidRPr="00E140CF">
              <w:rPr>
                <w:color w:val="7F7F7F" w:themeColor="text1" w:themeTint="80"/>
                <w:lang w:val="en-US"/>
              </w:rPr>
              <w:t>SparkLink</w:t>
            </w:r>
            <w:proofErr w:type="spellEnd"/>
            <w:r w:rsidRPr="00E140CF">
              <w:rPr>
                <w:color w:val="7F7F7F" w:themeColor="text1" w:themeTint="80"/>
                <w:lang w:val="en-US"/>
              </w:rPr>
              <w:t xml:space="preserve"> Alliance</w:t>
            </w:r>
          </w:p>
        </w:tc>
      </w:tr>
    </w:tbl>
    <w:p w14:paraId="2EA5973A" w14:textId="77777777" w:rsidR="00885A94" w:rsidRPr="002604DA" w:rsidRDefault="00885A94" w:rsidP="00885A94">
      <w:pPr>
        <w:rPr>
          <w:lang w:val="en-US"/>
        </w:rPr>
      </w:pPr>
    </w:p>
    <w:p w14:paraId="750DC16D" w14:textId="52AAEA9A" w:rsidR="00885A94" w:rsidRDefault="00885A9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F6FA34" w14:textId="6AB06023" w:rsidR="00885A94" w:rsidRDefault="00885A94">
      <w:pPr>
        <w:rPr>
          <w:ins w:id="0" w:author="Vinod KUMAR" w:date="2025-01-13T00:23:00Z"/>
          <w:lang w:val="en-US"/>
        </w:rPr>
      </w:pPr>
    </w:p>
    <w:p w14:paraId="0B651734" w14:textId="66F6A0E2" w:rsidR="00A110D9" w:rsidRDefault="00A110D9">
      <w:pPr>
        <w:rPr>
          <w:ins w:id="1" w:author="Vinod KUMAR" w:date="2025-01-13T00:23:00Z"/>
          <w:lang w:val="en-US"/>
        </w:rPr>
      </w:pPr>
      <w:ins w:id="2" w:author="Vinod KUMAR" w:date="2025-01-13T00:23:00Z">
        <w:r>
          <w:rPr>
            <w:lang w:val="en-US"/>
          </w:rPr>
          <w:t>Both items to be deleted</w:t>
        </w:r>
      </w:ins>
    </w:p>
    <w:p w14:paraId="62F7A89A" w14:textId="77777777" w:rsidR="00A110D9" w:rsidRDefault="00A110D9">
      <w:pPr>
        <w:rPr>
          <w:lang w:val="en-US"/>
        </w:rPr>
      </w:pPr>
    </w:p>
    <w:tbl>
      <w:tblPr>
        <w:tblStyle w:val="TableGrid"/>
        <w:tblW w:w="8941" w:type="dxa"/>
        <w:tblLook w:val="04A0" w:firstRow="1" w:lastRow="0" w:firstColumn="1" w:lastColumn="0" w:noHBand="0" w:noVBand="1"/>
      </w:tblPr>
      <w:tblGrid>
        <w:gridCol w:w="2073"/>
        <w:gridCol w:w="6868"/>
      </w:tblGrid>
      <w:tr w:rsidR="00885A94" w14:paraId="0B4596CD" w14:textId="77777777" w:rsidTr="00361162">
        <w:tc>
          <w:tcPr>
            <w:tcW w:w="2073" w:type="dxa"/>
          </w:tcPr>
          <w:p w14:paraId="246F95CA" w14:textId="77777777" w:rsidR="00885A94" w:rsidRDefault="00885A94" w:rsidP="00361162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 </w:t>
            </w:r>
          </w:p>
          <w:p w14:paraId="67D23940" w14:textId="77777777" w:rsidR="00885A94" w:rsidRDefault="00885A94" w:rsidP="00361162">
            <w:pPr>
              <w:rPr>
                <w:lang w:val="en-US"/>
              </w:rPr>
            </w:pPr>
            <w:r w:rsidRPr="00A16EB6">
              <w:rPr>
                <w:color w:val="FF0000"/>
                <w:lang w:val="en-US"/>
              </w:rPr>
              <w:t>Not Clear – Milestones of what?</w:t>
            </w:r>
          </w:p>
        </w:tc>
        <w:tc>
          <w:tcPr>
            <w:tcW w:w="6868" w:type="dxa"/>
          </w:tcPr>
          <w:p w14:paraId="06EB4869" w14:textId="77777777" w:rsidR="00885A94" w:rsidRPr="00E140CF" w:rsidRDefault="00885A94" w:rsidP="00361162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From presentation to end, to describe all milestones</w:t>
            </w:r>
          </w:p>
        </w:tc>
      </w:tr>
      <w:tr w:rsidR="00885A94" w14:paraId="369CCF73" w14:textId="77777777" w:rsidTr="00361162">
        <w:tc>
          <w:tcPr>
            <w:tcW w:w="2073" w:type="dxa"/>
          </w:tcPr>
          <w:p w14:paraId="07B6E1DC" w14:textId="77777777" w:rsidR="00885A94" w:rsidRDefault="00885A94" w:rsidP="00361162">
            <w:pPr>
              <w:rPr>
                <w:lang w:val="en-US"/>
              </w:rPr>
            </w:pPr>
            <w:r>
              <w:rPr>
                <w:lang w:val="en-US"/>
              </w:rPr>
              <w:t>Financial Feasibility</w:t>
            </w:r>
          </w:p>
          <w:p w14:paraId="0E036EEB" w14:textId="77777777" w:rsidR="00885A94" w:rsidRDefault="00885A94" w:rsidP="00361162">
            <w:pPr>
              <w:rPr>
                <w:lang w:val="en-US"/>
              </w:rPr>
            </w:pPr>
            <w:r w:rsidRPr="00507927">
              <w:rPr>
                <w:color w:val="FF0000"/>
                <w:lang w:val="en-US"/>
              </w:rPr>
              <w:t>Out of Scope</w:t>
            </w:r>
          </w:p>
        </w:tc>
        <w:tc>
          <w:tcPr>
            <w:tcW w:w="6868" w:type="dxa"/>
          </w:tcPr>
          <w:p w14:paraId="34C2F77A" w14:textId="77777777" w:rsidR="00885A94" w:rsidRPr="00E140CF" w:rsidRDefault="00885A94" w:rsidP="00361162">
            <w:pPr>
              <w:rPr>
                <w:color w:val="7F7F7F" w:themeColor="text1" w:themeTint="80"/>
                <w:lang w:val="en-US"/>
              </w:rPr>
            </w:pPr>
            <w:r w:rsidRPr="00E140CF">
              <w:rPr>
                <w:color w:val="7F7F7F" w:themeColor="text1" w:themeTint="80"/>
                <w:lang w:val="en-US"/>
              </w:rPr>
              <w:t>If there are resources to develop it, timelines are acceptable, deployment, development, operational.</w:t>
            </w:r>
          </w:p>
        </w:tc>
      </w:tr>
    </w:tbl>
    <w:p w14:paraId="63F0B57E" w14:textId="77777777" w:rsidR="00885A94" w:rsidRPr="00885A94" w:rsidRDefault="00885A94"/>
    <w:sectPr w:rsidR="00885A94" w:rsidRPr="00885A9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43EA4" w14:textId="77777777" w:rsidR="0089679A" w:rsidRDefault="0089679A" w:rsidP="002604DA">
      <w:r>
        <w:separator/>
      </w:r>
    </w:p>
  </w:endnote>
  <w:endnote w:type="continuationSeparator" w:id="0">
    <w:p w14:paraId="0AF2FD69" w14:textId="77777777" w:rsidR="0089679A" w:rsidRDefault="0089679A" w:rsidP="00260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1D2C" w14:textId="77777777" w:rsidR="00FF3057" w:rsidRPr="00FF3057" w:rsidRDefault="00FF305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6"/>
        <w:szCs w:val="16"/>
      </w:rPr>
    </w:pPr>
    <w:r w:rsidRPr="00FF3057">
      <w:rPr>
        <w:color w:val="8496B0" w:themeColor="text2" w:themeTint="99"/>
        <w:spacing w:val="60"/>
        <w:sz w:val="16"/>
        <w:szCs w:val="16"/>
        <w:lang w:val="es-ES"/>
      </w:rPr>
      <w:t>Page</w:t>
    </w:r>
    <w:r w:rsidRPr="00FF3057">
      <w:rPr>
        <w:color w:val="8496B0" w:themeColor="text2" w:themeTint="99"/>
        <w:sz w:val="16"/>
        <w:szCs w:val="16"/>
        <w:lang w:val="es-ES"/>
      </w:rPr>
      <w:t xml:space="preserve"> </w:t>
    </w:r>
    <w:r w:rsidRPr="00FF3057">
      <w:rPr>
        <w:color w:val="323E4F" w:themeColor="text2" w:themeShade="BF"/>
        <w:sz w:val="16"/>
        <w:szCs w:val="16"/>
      </w:rPr>
      <w:fldChar w:fldCharType="begin"/>
    </w:r>
    <w:r w:rsidRPr="00FF3057">
      <w:rPr>
        <w:color w:val="323E4F" w:themeColor="text2" w:themeShade="BF"/>
        <w:sz w:val="16"/>
        <w:szCs w:val="16"/>
      </w:rPr>
      <w:instrText>PAGE   \* MERGEFORMAT</w:instrText>
    </w:r>
    <w:r w:rsidRPr="00FF3057">
      <w:rPr>
        <w:color w:val="323E4F" w:themeColor="text2" w:themeShade="BF"/>
        <w:sz w:val="16"/>
        <w:szCs w:val="16"/>
      </w:rPr>
      <w:fldChar w:fldCharType="separate"/>
    </w:r>
    <w:r w:rsidRPr="00FF3057">
      <w:rPr>
        <w:noProof/>
        <w:color w:val="323E4F" w:themeColor="text2" w:themeShade="BF"/>
        <w:sz w:val="16"/>
        <w:szCs w:val="16"/>
        <w:lang w:val="es-ES"/>
      </w:rPr>
      <w:t>1</w:t>
    </w:r>
    <w:r w:rsidRPr="00FF3057">
      <w:rPr>
        <w:color w:val="323E4F" w:themeColor="text2" w:themeShade="BF"/>
        <w:sz w:val="16"/>
        <w:szCs w:val="16"/>
      </w:rPr>
      <w:fldChar w:fldCharType="end"/>
    </w:r>
    <w:r w:rsidRPr="00FF3057">
      <w:rPr>
        <w:color w:val="323E4F" w:themeColor="text2" w:themeShade="BF"/>
        <w:sz w:val="16"/>
        <w:szCs w:val="16"/>
        <w:lang w:val="es-ES"/>
      </w:rPr>
      <w:t xml:space="preserve"> | </w:t>
    </w:r>
    <w:r w:rsidRPr="00FF3057">
      <w:rPr>
        <w:color w:val="323E4F" w:themeColor="text2" w:themeShade="BF"/>
        <w:sz w:val="16"/>
        <w:szCs w:val="16"/>
      </w:rPr>
      <w:fldChar w:fldCharType="begin"/>
    </w:r>
    <w:r w:rsidRPr="00FF3057">
      <w:rPr>
        <w:color w:val="323E4F" w:themeColor="text2" w:themeShade="BF"/>
        <w:sz w:val="16"/>
        <w:szCs w:val="16"/>
      </w:rPr>
      <w:instrText>NUMPAGES  \* Arabic  \* MERGEFORMAT</w:instrText>
    </w:r>
    <w:r w:rsidRPr="00FF3057">
      <w:rPr>
        <w:color w:val="323E4F" w:themeColor="text2" w:themeShade="BF"/>
        <w:sz w:val="16"/>
        <w:szCs w:val="16"/>
      </w:rPr>
      <w:fldChar w:fldCharType="separate"/>
    </w:r>
    <w:r w:rsidRPr="00FF3057">
      <w:rPr>
        <w:noProof/>
        <w:color w:val="323E4F" w:themeColor="text2" w:themeShade="BF"/>
        <w:sz w:val="16"/>
        <w:szCs w:val="16"/>
        <w:lang w:val="es-ES"/>
      </w:rPr>
      <w:t>1</w:t>
    </w:r>
    <w:r w:rsidRPr="00FF3057">
      <w:rPr>
        <w:color w:val="323E4F" w:themeColor="text2" w:themeShade="BF"/>
        <w:sz w:val="16"/>
        <w:szCs w:val="16"/>
      </w:rPr>
      <w:fldChar w:fldCharType="end"/>
    </w:r>
  </w:p>
  <w:p w14:paraId="1BB44759" w14:textId="77777777" w:rsidR="00FF1555" w:rsidRDefault="00FF3057">
    <w:pPr>
      <w:pStyle w:val="Footer"/>
      <w:rPr>
        <w:sz w:val="16"/>
        <w:szCs w:val="16"/>
        <w:lang w:val="en-US"/>
      </w:rPr>
    </w:pPr>
    <w:proofErr w:type="spellStart"/>
    <w:r w:rsidRPr="00FF3057">
      <w:rPr>
        <w:sz w:val="16"/>
        <w:szCs w:val="16"/>
        <w:lang w:val="en-US"/>
      </w:rPr>
      <w:t>SparkLink</w:t>
    </w:r>
    <w:proofErr w:type="spellEnd"/>
    <w:r w:rsidRPr="00FF3057">
      <w:rPr>
        <w:sz w:val="16"/>
        <w:szCs w:val="16"/>
        <w:lang w:val="en-US"/>
      </w:rPr>
      <w:t xml:space="preserve"> Alliance</w:t>
    </w:r>
    <w:r>
      <w:rPr>
        <w:sz w:val="16"/>
        <w:szCs w:val="16"/>
        <w:lang w:val="en-US"/>
      </w:rPr>
      <w:t xml:space="preserve"> </w:t>
    </w:r>
    <w:proofErr w:type="spellStart"/>
    <w:r>
      <w:rPr>
        <w:sz w:val="16"/>
        <w:szCs w:val="16"/>
        <w:lang w:val="en-US"/>
      </w:rPr>
      <w:t>mmWave</w:t>
    </w:r>
    <w:proofErr w:type="spellEnd"/>
    <w:r w:rsidRPr="00FF3057">
      <w:rPr>
        <w:sz w:val="16"/>
        <w:szCs w:val="16"/>
        <w:lang w:val="en-US"/>
      </w:rPr>
      <w:t>: Use Cases Group</w:t>
    </w:r>
  </w:p>
  <w:p w14:paraId="04F2E34D" w14:textId="15419A9E" w:rsidR="00FF3057" w:rsidRPr="00FF3057" w:rsidRDefault="00FF3057">
    <w:pPr>
      <w:pStyle w:val="Footer"/>
      <w:rPr>
        <w:sz w:val="16"/>
        <w:szCs w:val="16"/>
        <w:lang w:val="en-US"/>
      </w:rPr>
    </w:pPr>
    <w:r w:rsidRPr="00FF3057">
      <w:rPr>
        <w:sz w:val="16"/>
        <w:szCs w:val="16"/>
        <w:lang w:val="en-US"/>
      </w:rPr>
      <w:t>Use Case Number</w:t>
    </w:r>
    <w:r w:rsidR="00141F49">
      <w:rPr>
        <w:sz w:val="16"/>
        <w:szCs w:val="16"/>
        <w:lang w:val="en-US"/>
      </w:rPr>
      <w:t xml:space="preserve">: </w:t>
    </w:r>
    <w:r w:rsidRPr="00FF3057">
      <w:rPr>
        <w:sz w:val="16"/>
        <w:szCs w:val="16"/>
        <w:lang w:val="en-US"/>
      </w:rPr>
      <w:t xml:space="preserve"> </w:t>
    </w:r>
    <w:proofErr w:type="spellStart"/>
    <w:r w:rsidR="00141F49">
      <w:rPr>
        <w:sz w:val="16"/>
        <w:szCs w:val="16"/>
        <w:lang w:val="en-US"/>
      </w:rPr>
      <w:t>xxxx</w:t>
    </w:r>
    <w:proofErr w:type="spellEnd"/>
    <w:r w:rsidR="00141F49">
      <w:rPr>
        <w:sz w:val="16"/>
        <w:szCs w:val="16"/>
        <w:lang w:val="en-US"/>
      </w:rPr>
      <w:t xml:space="preserve"> version: 0.x.y </w:t>
    </w:r>
    <w:del w:id="3" w:author="Vinod KUMAR" w:date="2025-01-13T00:24:00Z">
      <w:r w:rsidRPr="00FF3057" w:rsidDel="00A110D9">
        <w:rPr>
          <w:sz w:val="16"/>
          <w:szCs w:val="16"/>
          <w:lang w:val="en-US"/>
        </w:rPr>
        <w:delText xml:space="preserve"> </w:delText>
      </w:r>
    </w:del>
    <w:r w:rsidRPr="00FF3057">
      <w:rPr>
        <w:sz w:val="16"/>
        <w:szCs w:val="16"/>
        <w:lang w:val="en-US"/>
      </w:rPr>
      <w:t>and date</w:t>
    </w:r>
    <w:r w:rsidR="00FF1555">
      <w:rPr>
        <w:sz w:val="16"/>
        <w:szCs w:val="16"/>
        <w:lang w:val="en-US"/>
      </w:rPr>
      <w:t>_JC1_VK</w:t>
    </w:r>
    <w:r w:rsidR="00141F49">
      <w:rPr>
        <w:sz w:val="16"/>
        <w:szCs w:val="16"/>
        <w:lang w:val="en-US"/>
      </w:rPr>
      <w:t>3</w:t>
    </w:r>
    <w:r w:rsidR="00FF1555">
      <w:rPr>
        <w:sz w:val="16"/>
        <w:szCs w:val="16"/>
        <w:lang w:val="en-US"/>
      </w:rPr>
      <w:t>_</w:t>
    </w:r>
    <w:r w:rsidR="00141F49">
      <w:rPr>
        <w:sz w:val="16"/>
        <w:szCs w:val="16"/>
        <w:lang w:val="en-US"/>
      </w:rPr>
      <w:t>15 Jan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6B15D" w14:textId="77777777" w:rsidR="0089679A" w:rsidRDefault="0089679A" w:rsidP="002604DA">
      <w:r>
        <w:separator/>
      </w:r>
    </w:p>
  </w:footnote>
  <w:footnote w:type="continuationSeparator" w:id="0">
    <w:p w14:paraId="354D158D" w14:textId="77777777" w:rsidR="0089679A" w:rsidRDefault="0089679A" w:rsidP="00260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DA06" w14:textId="77777777" w:rsidR="00FF3057" w:rsidRDefault="00FF305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572F9A20" wp14:editId="5838AFF7">
          <wp:simplePos x="0" y="0"/>
          <wp:positionH relativeFrom="column">
            <wp:posOffset>4996815</wp:posOffset>
          </wp:positionH>
          <wp:positionV relativeFrom="paragraph">
            <wp:posOffset>-170180</wp:posOffset>
          </wp:positionV>
          <wp:extent cx="706961" cy="53403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961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nod KUMAR">
    <w15:presenceInfo w15:providerId="Windows Live" w15:userId="77ddaa92ba5a56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4DA"/>
    <w:rsid w:val="00091F65"/>
    <w:rsid w:val="001118E9"/>
    <w:rsid w:val="00112EA9"/>
    <w:rsid w:val="00141F49"/>
    <w:rsid w:val="002604DA"/>
    <w:rsid w:val="002A5885"/>
    <w:rsid w:val="0030579E"/>
    <w:rsid w:val="00361970"/>
    <w:rsid w:val="00507927"/>
    <w:rsid w:val="00525FEA"/>
    <w:rsid w:val="005275EA"/>
    <w:rsid w:val="007B6780"/>
    <w:rsid w:val="007C0711"/>
    <w:rsid w:val="00885A94"/>
    <w:rsid w:val="0089679A"/>
    <w:rsid w:val="008F2F19"/>
    <w:rsid w:val="009613AE"/>
    <w:rsid w:val="00A110D9"/>
    <w:rsid w:val="00A16EB6"/>
    <w:rsid w:val="00AD5BCF"/>
    <w:rsid w:val="00CE5008"/>
    <w:rsid w:val="00E140CF"/>
    <w:rsid w:val="00EA1C15"/>
    <w:rsid w:val="00F26F5C"/>
    <w:rsid w:val="00FF1555"/>
    <w:rsid w:val="00F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D0968F"/>
  <w15:chartTrackingRefBased/>
  <w15:docId w15:val="{00A94EB3-3D07-40FB-9148-EE5D3905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4DA"/>
    <w:pPr>
      <w:spacing w:after="0" w:line="240" w:lineRule="auto"/>
    </w:pPr>
    <w:rPr>
      <w:rFonts w:ascii="Arial" w:eastAsia="Arial Unicode MS" w:hAnsi="Arial" w:cs="Times New Roman"/>
      <w:sz w:val="20"/>
      <w:szCs w:val="20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4D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604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4DA"/>
    <w:rPr>
      <w:rFonts w:ascii="Arial" w:eastAsia="Arial Unicode MS" w:hAnsi="Arial" w:cs="Times New Roman"/>
      <w:sz w:val="20"/>
      <w:szCs w:val="20"/>
      <w:lang w:val="en-GB" w:eastAsia="fi-FI"/>
    </w:rPr>
  </w:style>
  <w:style w:type="paragraph" w:styleId="Footer">
    <w:name w:val="footer"/>
    <w:basedOn w:val="Normal"/>
    <w:link w:val="FooterChar"/>
    <w:uiPriority w:val="99"/>
    <w:unhideWhenUsed/>
    <w:rsid w:val="002604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4DA"/>
    <w:rPr>
      <w:rFonts w:ascii="Arial" w:eastAsia="Arial Unicode MS" w:hAnsi="Arial" w:cs="Times New Roman"/>
      <w:sz w:val="20"/>
      <w:szCs w:val="20"/>
      <w:lang w:val="en-GB" w:eastAsia="fi-FI"/>
    </w:rPr>
  </w:style>
  <w:style w:type="table" w:styleId="TableGrid">
    <w:name w:val="Table Grid"/>
    <w:basedOn w:val="TableNormal"/>
    <w:uiPriority w:val="39"/>
    <w:rsid w:val="0036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110D9"/>
    <w:pPr>
      <w:spacing w:after="0" w:line="240" w:lineRule="auto"/>
    </w:pPr>
    <w:rPr>
      <w:rFonts w:ascii="Arial" w:eastAsia="Arial Unicode MS" w:hAnsi="Arial" w:cs="Times New Roman"/>
      <w:sz w:val="20"/>
      <w:szCs w:val="20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Dekra Testing &amp; Certification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Mora</dc:creator>
  <cp:keywords/>
  <dc:description/>
  <cp:lastModifiedBy>Vinod KUMAR</cp:lastModifiedBy>
  <cp:revision>2</cp:revision>
  <dcterms:created xsi:type="dcterms:W3CDTF">2025-01-12T23:25:00Z</dcterms:created>
  <dcterms:modified xsi:type="dcterms:W3CDTF">2025-01-12T23:25:00Z</dcterms:modified>
</cp:coreProperties>
</file>